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DF69C" w14:textId="65A9DCE2" w:rsidR="00C26368" w:rsidRDefault="00C26368" w:rsidP="00C26368">
      <w:pPr>
        <w:spacing w:beforeAutospacing="1" w:after="100" w:afterAutospacing="1"/>
        <w:jc w:val="right"/>
        <w:outlineLvl w:val="0"/>
        <w:rPr>
          <w:rFonts w:ascii="Arial" w:eastAsia="Times New Roman" w:hAnsi="Arial" w:cs="Arial"/>
          <w:caps/>
          <w:kern w:val="36"/>
          <w:sz w:val="32"/>
          <w:szCs w:val="32"/>
          <w:lang w:eastAsia="en-GB"/>
        </w:rPr>
      </w:pPr>
      <w:r w:rsidRPr="00C26368">
        <w:rPr>
          <w:rFonts w:ascii="Arial" w:eastAsia="Times New Roman" w:hAnsi="Arial" w:cs="Arial"/>
          <w:caps/>
          <w:kern w:val="36"/>
          <w:sz w:val="32"/>
          <w:szCs w:val="32"/>
          <w:lang w:eastAsia="en-GB"/>
        </w:rPr>
        <w:t>HOME</w:t>
      </w:r>
    </w:p>
    <w:p w14:paraId="408BB9D2" w14:textId="6D8E5976" w:rsidR="00C26368" w:rsidRPr="0005550E" w:rsidRDefault="0005550E" w:rsidP="0005550E">
      <w:pPr>
        <w:spacing w:beforeAutospacing="1" w:after="100" w:afterAutospacing="1"/>
        <w:jc w:val="center"/>
        <w:outlineLvl w:val="0"/>
        <w:rPr>
          <w:rFonts w:ascii="Arial" w:eastAsia="Times New Roman" w:hAnsi="Arial" w:cs="Arial"/>
          <w:caps/>
          <w:color w:val="FF0000"/>
          <w:kern w:val="36"/>
          <w:sz w:val="32"/>
          <w:szCs w:val="32"/>
          <w:lang w:eastAsia="en-GB"/>
        </w:rPr>
      </w:pPr>
      <w:r w:rsidRPr="0005550E">
        <w:rPr>
          <w:rFonts w:ascii="Arial" w:eastAsia="Times New Roman" w:hAnsi="Arial" w:cs="Arial"/>
          <w:caps/>
          <w:color w:val="FF0000"/>
          <w:kern w:val="36"/>
          <w:sz w:val="32"/>
          <w:szCs w:val="32"/>
          <w:lang w:eastAsia="en-GB"/>
        </w:rPr>
        <w:t>I think we should replace this screen with the CAS WEBSITE HOME SCREEN</w:t>
      </w:r>
    </w:p>
    <w:p w14:paraId="5848193E" w14:textId="77777777" w:rsidR="0005550E" w:rsidRPr="00C26368" w:rsidRDefault="0005550E" w:rsidP="00C26368">
      <w:pPr>
        <w:spacing w:beforeAutospacing="1" w:after="100" w:afterAutospacing="1"/>
        <w:jc w:val="right"/>
        <w:outlineLvl w:val="0"/>
        <w:rPr>
          <w:rFonts w:ascii="Arial" w:eastAsia="Times New Roman" w:hAnsi="Arial" w:cs="Arial"/>
          <w:caps/>
          <w:kern w:val="36"/>
          <w:sz w:val="32"/>
          <w:szCs w:val="32"/>
          <w:lang w:eastAsia="en-GB"/>
        </w:rPr>
      </w:pPr>
    </w:p>
    <w:p w14:paraId="15CA7CD6" w14:textId="78F37187" w:rsidR="008C5489" w:rsidRPr="00CD2D9A" w:rsidRDefault="008C5489" w:rsidP="008C5489">
      <w:pPr>
        <w:spacing w:beforeAutospacing="1" w:after="100" w:afterAutospacing="1"/>
        <w:jc w:val="center"/>
        <w:outlineLvl w:val="0"/>
        <w:rPr>
          <w:rFonts w:ascii="Arial" w:eastAsia="Times New Roman" w:hAnsi="Arial" w:cs="Arial"/>
          <w:caps/>
          <w:kern w:val="36"/>
          <w:sz w:val="96"/>
          <w:szCs w:val="96"/>
          <w:lang w:eastAsia="en-GB"/>
        </w:rPr>
      </w:pPr>
      <w:del w:id="0" w:author="Microsoft Office User" w:date="2021-07-15T10:58:00Z">
        <w:r w:rsidRPr="00CD2D9A" w:rsidDel="00E214BC">
          <w:rPr>
            <w:rFonts w:ascii="Arial" w:eastAsia="Times New Roman" w:hAnsi="Arial" w:cs="Arial"/>
            <w:caps/>
            <w:kern w:val="36"/>
            <w:sz w:val="96"/>
            <w:szCs w:val="96"/>
            <w:lang w:eastAsia="en-GB"/>
          </w:rPr>
          <w:delText>CDMS</w:delText>
        </w:r>
      </w:del>
      <w:ins w:id="1" w:author="Microsoft Office User" w:date="2021-07-15T10:58:00Z">
        <w:r w:rsidR="00E214BC">
          <w:rPr>
            <w:rFonts w:ascii="Arial" w:eastAsia="Times New Roman" w:hAnsi="Arial" w:cs="Arial"/>
            <w:caps/>
            <w:kern w:val="36"/>
            <w:sz w:val="96"/>
            <w:szCs w:val="96"/>
            <w:lang w:eastAsia="en-GB"/>
          </w:rPr>
          <w:t>CAS</w:t>
        </w:r>
      </w:ins>
    </w:p>
    <w:p w14:paraId="1423DC4F" w14:textId="77777777" w:rsidR="008C5489" w:rsidRPr="008C5489" w:rsidRDefault="008C5489" w:rsidP="008C5489">
      <w:pPr>
        <w:spacing w:before="100" w:beforeAutospacing="1" w:after="100" w:afterAutospacing="1"/>
        <w:jc w:val="center"/>
        <w:outlineLvl w:val="1"/>
        <w:rPr>
          <w:rFonts w:ascii="Arial" w:eastAsia="Times New Roman" w:hAnsi="Arial" w:cs="Arial"/>
          <w:b/>
          <w:bCs/>
          <w:color w:val="333333"/>
          <w:sz w:val="36"/>
          <w:szCs w:val="36"/>
          <w:lang w:eastAsia="en-GB"/>
        </w:rPr>
      </w:pPr>
      <w:r w:rsidRPr="008C5489">
        <w:rPr>
          <w:rFonts w:ascii="Arial" w:eastAsia="Times New Roman" w:hAnsi="Arial" w:cs="Arial"/>
          <w:b/>
          <w:bCs/>
          <w:color w:val="333333"/>
          <w:sz w:val="36"/>
          <w:szCs w:val="36"/>
          <w:lang w:eastAsia="en-GB"/>
        </w:rPr>
        <w:t>Compliance Data Management System</w:t>
      </w:r>
    </w:p>
    <w:p w14:paraId="3EC78FE0" w14:textId="77777777" w:rsidR="008C5489" w:rsidRPr="008C5489" w:rsidRDefault="008C5489" w:rsidP="008C5489">
      <w:pPr>
        <w:spacing w:before="100" w:beforeAutospacing="1" w:after="100" w:afterAutospacing="1"/>
        <w:jc w:val="center"/>
        <w:rPr>
          <w:rFonts w:ascii="Arial" w:eastAsia="Times New Roman" w:hAnsi="Arial" w:cs="Arial"/>
          <w:color w:val="333333"/>
          <w:lang w:eastAsia="en-GB"/>
        </w:rPr>
      </w:pPr>
      <w:r w:rsidRPr="008C5489">
        <w:rPr>
          <w:rFonts w:ascii="Arial" w:eastAsia="Times New Roman" w:hAnsi="Arial" w:cs="Arial"/>
          <w:color w:val="333333"/>
          <w:lang w:eastAsia="en-GB"/>
        </w:rPr>
        <w:t xml:space="preserve">for the </w:t>
      </w:r>
      <w:proofErr w:type="spellStart"/>
      <w:r w:rsidRPr="008C5489">
        <w:rPr>
          <w:rFonts w:ascii="Arial" w:eastAsia="Times New Roman" w:hAnsi="Arial" w:cs="Arial"/>
          <w:color w:val="333333"/>
          <w:lang w:eastAsia="en-GB"/>
        </w:rPr>
        <w:t>building,construction</w:t>
      </w:r>
      <w:proofErr w:type="spellEnd"/>
      <w:r w:rsidRPr="008C5489">
        <w:rPr>
          <w:rFonts w:ascii="Arial" w:eastAsia="Times New Roman" w:hAnsi="Arial" w:cs="Arial"/>
          <w:color w:val="333333"/>
          <w:lang w:eastAsia="en-GB"/>
        </w:rPr>
        <w:t xml:space="preserve"> and related industries</w:t>
      </w:r>
    </w:p>
    <w:p w14:paraId="08E761AA" w14:textId="2E574D1E" w:rsidR="008C5489" w:rsidRPr="008C5489" w:rsidRDefault="008C5489" w:rsidP="008C5489">
      <w:pPr>
        <w:spacing w:before="100" w:beforeAutospacing="1" w:after="100" w:afterAutospacing="1"/>
        <w:jc w:val="center"/>
        <w:rPr>
          <w:rFonts w:ascii="Arial" w:eastAsia="Times New Roman" w:hAnsi="Arial" w:cs="Arial"/>
          <w:color w:val="333333"/>
          <w:lang w:eastAsia="en-GB"/>
        </w:rPr>
      </w:pPr>
      <w:r w:rsidRPr="008C5489">
        <w:rPr>
          <w:rFonts w:ascii="Arial" w:eastAsia="Times New Roman" w:hAnsi="Arial" w:cs="Arial"/>
          <w:color w:val="333333"/>
          <w:lang w:eastAsia="en-GB"/>
        </w:rPr>
        <w:t xml:space="preserve">The </w:t>
      </w:r>
      <w:del w:id="2" w:author="Microsoft Office User" w:date="2021-07-15T10:58:00Z">
        <w:r w:rsidRPr="008C5489" w:rsidDel="00E214BC">
          <w:rPr>
            <w:rFonts w:ascii="Arial" w:eastAsia="Times New Roman" w:hAnsi="Arial" w:cs="Arial"/>
            <w:color w:val="333333"/>
            <w:lang w:eastAsia="en-GB"/>
          </w:rPr>
          <w:delText>CDMS</w:delText>
        </w:r>
      </w:del>
      <w:ins w:id="3" w:author="Microsoft Office User" w:date="2021-07-15T10:58:00Z">
        <w:r w:rsidR="00E214BC">
          <w:rPr>
            <w:rFonts w:ascii="Arial" w:eastAsia="Times New Roman" w:hAnsi="Arial" w:cs="Arial"/>
            <w:color w:val="333333"/>
            <w:lang w:eastAsia="en-GB"/>
          </w:rPr>
          <w:t>CAS</w:t>
        </w:r>
      </w:ins>
      <w:r w:rsidRPr="008C5489">
        <w:rPr>
          <w:rFonts w:ascii="Arial" w:eastAsia="Times New Roman" w:hAnsi="Arial" w:cs="Arial"/>
          <w:color w:val="333333"/>
          <w:lang w:eastAsia="en-GB"/>
        </w:rPr>
        <w:t xml:space="preserve"> enables the checking of work on site using hand held devices (i.e. Palm Pilots) and the efficient management of the compliance data via an Internet connection to a remote computer database.</w:t>
      </w:r>
    </w:p>
    <w:p w14:paraId="2F9A6FB4" w14:textId="66364226" w:rsidR="008C5489" w:rsidRPr="008C5489" w:rsidRDefault="00E214BC" w:rsidP="008C5489">
      <w:pPr>
        <w:numPr>
          <w:ilvl w:val="0"/>
          <w:numId w:val="1"/>
        </w:numPr>
        <w:spacing w:before="100" w:beforeAutospacing="1" w:after="100" w:afterAutospacing="1"/>
        <w:ind w:left="1440"/>
        <w:rPr>
          <w:rFonts w:ascii="Arial" w:eastAsia="Times New Roman" w:hAnsi="Arial" w:cs="Arial"/>
          <w:color w:val="333333"/>
          <w:lang w:eastAsia="en-GB"/>
        </w:rPr>
      </w:pPr>
      <w:r>
        <w:fldChar w:fldCharType="begin"/>
      </w:r>
      <w:r>
        <w:instrText xml:space="preserve"> HYPERLINK "https://abeservices.netlify.app/" \l "/how" </w:instrText>
      </w:r>
      <w:r>
        <w:fldChar w:fldCharType="separate"/>
      </w:r>
      <w:r w:rsidR="008C5489" w:rsidRPr="008C5489">
        <w:rPr>
          <w:rFonts w:ascii="Arial" w:eastAsia="Times New Roman" w:hAnsi="Arial" w:cs="Arial"/>
          <w:color w:val="0050A0"/>
          <w:u w:val="single"/>
          <w:lang w:eastAsia="en-GB"/>
        </w:rPr>
        <w:t xml:space="preserve">More about the </w:t>
      </w:r>
      <w:del w:id="4" w:author="Microsoft Office User" w:date="2021-07-15T10:58:00Z">
        <w:r w:rsidR="008C5489" w:rsidRPr="008C5489" w:rsidDel="00E214BC">
          <w:rPr>
            <w:rFonts w:ascii="Arial" w:eastAsia="Times New Roman" w:hAnsi="Arial" w:cs="Arial"/>
            <w:color w:val="0050A0"/>
            <w:u w:val="single"/>
            <w:lang w:eastAsia="en-GB"/>
          </w:rPr>
          <w:delText>CDMS</w:delText>
        </w:r>
      </w:del>
      <w:ins w:id="5" w:author="Microsoft Office User" w:date="2021-07-15T10:58:00Z">
        <w:r>
          <w:rPr>
            <w:rFonts w:ascii="Arial" w:eastAsia="Times New Roman" w:hAnsi="Arial" w:cs="Arial"/>
            <w:color w:val="0050A0"/>
            <w:u w:val="single"/>
            <w:lang w:eastAsia="en-GB"/>
          </w:rPr>
          <w:t>CAS</w:t>
        </w:r>
      </w:ins>
      <w:r w:rsidR="008C5489" w:rsidRPr="008C5489">
        <w:rPr>
          <w:rFonts w:ascii="Arial" w:eastAsia="Times New Roman" w:hAnsi="Arial" w:cs="Arial"/>
          <w:color w:val="0050A0"/>
          <w:u w:val="single"/>
          <w:lang w:eastAsia="en-GB"/>
        </w:rPr>
        <w:t xml:space="preserve"> and how it works</w:t>
      </w:r>
      <w:r>
        <w:rPr>
          <w:rFonts w:ascii="Arial" w:eastAsia="Times New Roman" w:hAnsi="Arial" w:cs="Arial"/>
          <w:color w:val="0050A0"/>
          <w:u w:val="single"/>
          <w:lang w:eastAsia="en-GB"/>
        </w:rPr>
        <w:fldChar w:fldCharType="end"/>
      </w:r>
    </w:p>
    <w:p w14:paraId="52BC2807" w14:textId="4A94AC3B" w:rsidR="008C5489" w:rsidRPr="008C5489" w:rsidRDefault="00E214BC" w:rsidP="008C5489">
      <w:pPr>
        <w:numPr>
          <w:ilvl w:val="0"/>
          <w:numId w:val="1"/>
        </w:numPr>
        <w:spacing w:before="100" w:beforeAutospacing="1" w:after="100" w:afterAutospacing="1"/>
        <w:ind w:left="1440"/>
        <w:rPr>
          <w:rFonts w:ascii="Arial" w:eastAsia="Times New Roman" w:hAnsi="Arial" w:cs="Arial"/>
          <w:color w:val="333333"/>
          <w:lang w:eastAsia="en-GB"/>
        </w:rPr>
      </w:pPr>
      <w:r>
        <w:fldChar w:fldCharType="begin"/>
      </w:r>
      <w:r>
        <w:instrText xml:space="preserve"> HYPERLINK "https://abeservices.netlify.app/" \l "/contractors" </w:instrText>
      </w:r>
      <w:r>
        <w:fldChar w:fldCharType="separate"/>
      </w:r>
      <w:r w:rsidR="008C5489" w:rsidRPr="008C5489">
        <w:rPr>
          <w:rFonts w:ascii="Arial" w:eastAsia="Times New Roman" w:hAnsi="Arial" w:cs="Arial"/>
          <w:color w:val="0050A0"/>
          <w:u w:val="single"/>
          <w:lang w:eastAsia="en-GB"/>
        </w:rPr>
        <w:t xml:space="preserve">More about the </w:t>
      </w:r>
      <w:del w:id="6" w:author="Microsoft Office User" w:date="2021-07-15T10:58:00Z">
        <w:r w:rsidR="008C5489" w:rsidRPr="008C5489" w:rsidDel="00E214BC">
          <w:rPr>
            <w:rFonts w:ascii="Arial" w:eastAsia="Times New Roman" w:hAnsi="Arial" w:cs="Arial"/>
            <w:color w:val="0050A0"/>
            <w:u w:val="single"/>
            <w:lang w:eastAsia="en-GB"/>
          </w:rPr>
          <w:delText>CDMS</w:delText>
        </w:r>
      </w:del>
      <w:ins w:id="7" w:author="Microsoft Office User" w:date="2021-07-15T10:58:00Z">
        <w:r>
          <w:rPr>
            <w:rFonts w:ascii="Arial" w:eastAsia="Times New Roman" w:hAnsi="Arial" w:cs="Arial"/>
            <w:color w:val="0050A0"/>
            <w:u w:val="single"/>
            <w:lang w:eastAsia="en-GB"/>
          </w:rPr>
          <w:t>CAS</w:t>
        </w:r>
      </w:ins>
      <w:r w:rsidR="008C5489" w:rsidRPr="008C5489">
        <w:rPr>
          <w:rFonts w:ascii="Arial" w:eastAsia="Times New Roman" w:hAnsi="Arial" w:cs="Arial"/>
          <w:color w:val="0050A0"/>
          <w:u w:val="single"/>
          <w:lang w:eastAsia="en-GB"/>
        </w:rPr>
        <w:t xml:space="preserve"> for Contractors and Subcontractors</w:t>
      </w:r>
      <w:r>
        <w:rPr>
          <w:rFonts w:ascii="Arial" w:eastAsia="Times New Roman" w:hAnsi="Arial" w:cs="Arial"/>
          <w:color w:val="0050A0"/>
          <w:u w:val="single"/>
          <w:lang w:eastAsia="en-GB"/>
        </w:rPr>
        <w:fldChar w:fldCharType="end"/>
      </w:r>
    </w:p>
    <w:p w14:paraId="17587401" w14:textId="44A03A03" w:rsidR="008C5489" w:rsidRPr="008C5489" w:rsidRDefault="00E214BC" w:rsidP="008C5489">
      <w:pPr>
        <w:numPr>
          <w:ilvl w:val="0"/>
          <w:numId w:val="1"/>
        </w:numPr>
        <w:spacing w:before="100" w:beforeAutospacing="1" w:afterAutospacing="1"/>
        <w:ind w:left="1440"/>
        <w:rPr>
          <w:rFonts w:ascii="Arial" w:eastAsia="Times New Roman" w:hAnsi="Arial" w:cs="Arial"/>
          <w:color w:val="333333"/>
          <w:lang w:eastAsia="en-GB"/>
        </w:rPr>
      </w:pPr>
      <w:r>
        <w:fldChar w:fldCharType="begin"/>
      </w:r>
      <w:r>
        <w:instrText xml:space="preserve"> HYPERLINK "https://abeservices.netlify.app/" \l "/clients" </w:instrText>
      </w:r>
      <w:r>
        <w:fldChar w:fldCharType="separate"/>
      </w:r>
      <w:r w:rsidR="008C5489" w:rsidRPr="008C5489">
        <w:rPr>
          <w:rFonts w:ascii="Arial" w:eastAsia="Times New Roman" w:hAnsi="Arial" w:cs="Arial"/>
          <w:color w:val="0050A0"/>
          <w:u w:val="single"/>
          <w:lang w:eastAsia="en-GB"/>
        </w:rPr>
        <w:t xml:space="preserve">More about the </w:t>
      </w:r>
      <w:del w:id="8" w:author="Microsoft Office User" w:date="2021-07-15T10:58:00Z">
        <w:r w:rsidR="008C5489" w:rsidRPr="008C5489" w:rsidDel="00E214BC">
          <w:rPr>
            <w:rFonts w:ascii="Arial" w:eastAsia="Times New Roman" w:hAnsi="Arial" w:cs="Arial"/>
            <w:color w:val="0050A0"/>
            <w:u w:val="single"/>
            <w:lang w:eastAsia="en-GB"/>
          </w:rPr>
          <w:delText>CDMS</w:delText>
        </w:r>
      </w:del>
      <w:ins w:id="9" w:author="Microsoft Office User" w:date="2021-07-15T10:58:00Z">
        <w:r>
          <w:rPr>
            <w:rFonts w:ascii="Arial" w:eastAsia="Times New Roman" w:hAnsi="Arial" w:cs="Arial"/>
            <w:color w:val="0050A0"/>
            <w:u w:val="single"/>
            <w:lang w:eastAsia="en-GB"/>
          </w:rPr>
          <w:t>CAS</w:t>
        </w:r>
      </w:ins>
      <w:r w:rsidR="008C5489" w:rsidRPr="008C5489">
        <w:rPr>
          <w:rFonts w:ascii="Arial" w:eastAsia="Times New Roman" w:hAnsi="Arial" w:cs="Arial"/>
          <w:color w:val="0050A0"/>
          <w:u w:val="single"/>
          <w:lang w:eastAsia="en-GB"/>
        </w:rPr>
        <w:t xml:space="preserve"> for Clients, Superintendents and others engaging and monitoring contractors.</w:t>
      </w:r>
      <w:r>
        <w:rPr>
          <w:rFonts w:ascii="Arial" w:eastAsia="Times New Roman" w:hAnsi="Arial" w:cs="Arial"/>
          <w:color w:val="0050A0"/>
          <w:u w:val="single"/>
          <w:lang w:eastAsia="en-GB"/>
        </w:rPr>
        <w:fldChar w:fldCharType="end"/>
      </w:r>
    </w:p>
    <w:p w14:paraId="37670D93" w14:textId="51DE521E" w:rsidR="008C5489" w:rsidRPr="008C5489" w:rsidRDefault="008C5489" w:rsidP="008C5489">
      <w:pPr>
        <w:spacing w:beforeAutospacing="1" w:after="100" w:afterAutospacing="1"/>
        <w:jc w:val="center"/>
        <w:rPr>
          <w:rFonts w:ascii="Arial" w:eastAsia="Times New Roman" w:hAnsi="Arial" w:cs="Arial"/>
          <w:color w:val="333333"/>
          <w:lang w:eastAsia="en-GB"/>
        </w:rPr>
      </w:pPr>
      <w:r w:rsidRPr="008C5489">
        <w:rPr>
          <w:rFonts w:ascii="Arial" w:eastAsia="Times New Roman" w:hAnsi="Arial" w:cs="Arial"/>
          <w:color w:val="333333"/>
          <w:lang w:eastAsia="en-GB"/>
        </w:rPr>
        <w:t xml:space="preserve">The </w:t>
      </w:r>
      <w:del w:id="10" w:author="Microsoft Office User" w:date="2021-07-15T10:58:00Z">
        <w:r w:rsidRPr="008C5489" w:rsidDel="00E214BC">
          <w:rPr>
            <w:rFonts w:ascii="Arial" w:eastAsia="Times New Roman" w:hAnsi="Arial" w:cs="Arial"/>
            <w:color w:val="333333"/>
            <w:lang w:eastAsia="en-GB"/>
          </w:rPr>
          <w:delText>CDMS</w:delText>
        </w:r>
      </w:del>
      <w:ins w:id="11" w:author="Microsoft Office User" w:date="2021-07-15T10:58:00Z">
        <w:r w:rsidR="00E214BC">
          <w:rPr>
            <w:rFonts w:ascii="Arial" w:eastAsia="Times New Roman" w:hAnsi="Arial" w:cs="Arial"/>
            <w:color w:val="333333"/>
            <w:lang w:eastAsia="en-GB"/>
          </w:rPr>
          <w:t>CAS</w:t>
        </w:r>
      </w:ins>
      <w:r w:rsidRPr="008C5489">
        <w:rPr>
          <w:rFonts w:ascii="Arial" w:eastAsia="Times New Roman" w:hAnsi="Arial" w:cs="Arial"/>
          <w:color w:val="333333"/>
          <w:lang w:eastAsia="en-GB"/>
        </w:rPr>
        <w:t xml:space="preserve"> will commence commercial operations later this year - Details will be in "News"</w:t>
      </w:r>
    </w:p>
    <w:p w14:paraId="0780979F" w14:textId="77777777" w:rsidR="008C5489" w:rsidRPr="008C5489" w:rsidRDefault="008C5489" w:rsidP="008C5489">
      <w:pPr>
        <w:spacing w:before="100" w:beforeAutospacing="1" w:after="100" w:afterAutospacing="1"/>
        <w:jc w:val="center"/>
        <w:rPr>
          <w:rFonts w:ascii="Arial" w:eastAsia="Times New Roman" w:hAnsi="Arial" w:cs="Arial"/>
          <w:color w:val="333333"/>
          <w:lang w:eastAsia="en-GB"/>
        </w:rPr>
      </w:pPr>
      <w:r w:rsidRPr="008C5489">
        <w:rPr>
          <w:rFonts w:ascii="Arial" w:eastAsia="Times New Roman" w:hAnsi="Arial" w:cs="Arial"/>
          <w:color w:val="333333"/>
          <w:lang w:eastAsia="en-GB"/>
        </w:rPr>
        <w:t xml:space="preserve">Meanwhile trial user licences are available for the </w:t>
      </w:r>
      <w:proofErr w:type="spellStart"/>
      <w:r w:rsidRPr="008C5489">
        <w:rPr>
          <w:rFonts w:ascii="Arial" w:eastAsia="Times New Roman" w:hAnsi="Arial" w:cs="Arial"/>
          <w:color w:val="333333"/>
          <w:lang w:eastAsia="en-GB"/>
        </w:rPr>
        <w:t>iphone</w:t>
      </w:r>
      <w:proofErr w:type="spellEnd"/>
      <w:r w:rsidRPr="008C5489">
        <w:rPr>
          <w:rFonts w:ascii="Arial" w:eastAsia="Times New Roman" w:hAnsi="Arial" w:cs="Arial"/>
          <w:color w:val="333333"/>
          <w:lang w:eastAsia="en-GB"/>
        </w:rPr>
        <w:t xml:space="preserve"> app.</w:t>
      </w:r>
    </w:p>
    <w:p w14:paraId="6B4572B8" w14:textId="4B648076" w:rsidR="008C5489" w:rsidRDefault="008C5489" w:rsidP="008C5489">
      <w:pPr>
        <w:spacing w:before="100" w:beforeAutospacing="1" w:afterAutospacing="1"/>
        <w:jc w:val="center"/>
        <w:rPr>
          <w:rFonts w:ascii="Arial" w:eastAsia="Times New Roman" w:hAnsi="Arial" w:cs="Arial"/>
          <w:b/>
          <w:bCs/>
          <w:color w:val="0050A0"/>
          <w:u w:val="single"/>
          <w:lang w:eastAsia="en-GB"/>
        </w:rPr>
      </w:pPr>
      <w:r w:rsidRPr="008C5489">
        <w:rPr>
          <w:rFonts w:ascii="Arial" w:eastAsia="Times New Roman" w:hAnsi="Arial" w:cs="Arial"/>
          <w:b/>
          <w:bCs/>
          <w:color w:val="333333"/>
          <w:lang w:eastAsia="en-GB"/>
        </w:rPr>
        <w:t>Please contact John and Mike for details, email </w:t>
      </w:r>
      <w:hyperlink r:id="rId7" w:history="1">
        <w:r w:rsidRPr="008C5489">
          <w:rPr>
            <w:rFonts w:ascii="Arial" w:eastAsia="Times New Roman" w:hAnsi="Arial" w:cs="Arial"/>
            <w:b/>
            <w:bCs/>
            <w:color w:val="0050A0"/>
            <w:u w:val="single"/>
            <w:lang w:eastAsia="en-GB"/>
          </w:rPr>
          <w:t>abeservices@outlook.com</w:t>
        </w:r>
      </w:hyperlink>
    </w:p>
    <w:p w14:paraId="69A0FA2B" w14:textId="3C3914A4" w:rsidR="00311E90" w:rsidRDefault="00311E90">
      <w:pPr>
        <w:rPr>
          <w:rFonts w:ascii="Arial" w:eastAsia="Times New Roman" w:hAnsi="Arial" w:cs="Arial"/>
          <w:b/>
          <w:bCs/>
          <w:color w:val="0050A0"/>
          <w:u w:val="single"/>
          <w:lang w:eastAsia="en-GB"/>
        </w:rPr>
      </w:pPr>
      <w:r>
        <w:rPr>
          <w:rFonts w:ascii="Arial" w:eastAsia="Times New Roman" w:hAnsi="Arial" w:cs="Arial"/>
          <w:b/>
          <w:bCs/>
          <w:color w:val="0050A0"/>
          <w:u w:val="single"/>
          <w:lang w:eastAsia="en-GB"/>
        </w:rPr>
        <w:br w:type="page"/>
      </w:r>
    </w:p>
    <w:p w14:paraId="74D9A5BA" w14:textId="35B425F4" w:rsidR="00C26368" w:rsidRPr="00EA7E08" w:rsidRDefault="00EA7E08" w:rsidP="00EA7E08">
      <w:pPr>
        <w:spacing w:beforeAutospacing="1" w:after="100" w:afterAutospacing="1"/>
        <w:jc w:val="right"/>
        <w:outlineLvl w:val="0"/>
        <w:rPr>
          <w:rFonts w:ascii="Arial" w:eastAsia="Times New Roman" w:hAnsi="Arial" w:cs="Arial"/>
          <w:caps/>
          <w:kern w:val="36"/>
          <w:sz w:val="32"/>
          <w:szCs w:val="32"/>
          <w:lang w:eastAsia="en-GB"/>
        </w:rPr>
      </w:pPr>
      <w:r w:rsidRPr="00EA7E08">
        <w:rPr>
          <w:rFonts w:ascii="Arial" w:eastAsia="Times New Roman" w:hAnsi="Arial" w:cs="Arial"/>
          <w:caps/>
          <w:kern w:val="36"/>
          <w:sz w:val="32"/>
          <w:szCs w:val="32"/>
          <w:lang w:eastAsia="en-GB"/>
        </w:rPr>
        <w:lastRenderedPageBreak/>
        <w:t>HOW IT WORKS</w:t>
      </w:r>
    </w:p>
    <w:p w14:paraId="435BF195" w14:textId="15562B70" w:rsidR="00311E90" w:rsidRDefault="00311E90" w:rsidP="00311E90">
      <w:pPr>
        <w:jc w:val="center"/>
        <w:rPr>
          <w:rFonts w:ascii="Arial" w:hAnsi="Arial" w:cs="Arial"/>
          <w:color w:val="6F7793"/>
          <w:sz w:val="32"/>
          <w:szCs w:val="32"/>
        </w:rPr>
      </w:pPr>
      <w:del w:id="12" w:author="Microsoft Office User" w:date="2021-07-15T10:58:00Z">
        <w:r w:rsidDel="00E214BC">
          <w:rPr>
            <w:rFonts w:ascii="Arial" w:hAnsi="Arial" w:cs="Arial"/>
            <w:color w:val="6F7793"/>
            <w:sz w:val="48"/>
            <w:szCs w:val="48"/>
          </w:rPr>
          <w:delText>CDMS</w:delText>
        </w:r>
      </w:del>
      <w:ins w:id="13" w:author="Microsoft Office User" w:date="2021-07-15T10:58:00Z">
        <w:r w:rsidR="00E214BC">
          <w:rPr>
            <w:rFonts w:ascii="Arial" w:hAnsi="Arial" w:cs="Arial"/>
            <w:color w:val="6F7793"/>
            <w:sz w:val="48"/>
            <w:szCs w:val="48"/>
          </w:rPr>
          <w:t>CAS</w:t>
        </w:r>
      </w:ins>
      <w:r>
        <w:rPr>
          <w:rFonts w:ascii="Arial" w:hAnsi="Arial" w:cs="Arial"/>
          <w:color w:val="6F7793"/>
          <w:sz w:val="48"/>
          <w:szCs w:val="48"/>
        </w:rPr>
        <w:t xml:space="preserve"> - How it Works</w:t>
      </w:r>
    </w:p>
    <w:p w14:paraId="394FBF2A" w14:textId="5901183F" w:rsidR="00311E90" w:rsidRDefault="00311E90" w:rsidP="00311E90">
      <w:pPr>
        <w:pStyle w:val="testimonial"/>
        <w:jc w:val="center"/>
        <w:rPr>
          <w:b/>
          <w:bCs/>
          <w:i/>
          <w:iCs/>
          <w:color w:val="339900"/>
        </w:rPr>
      </w:pPr>
      <w:del w:id="14" w:author="Microsoft Office User" w:date="2021-07-15T10:58:00Z">
        <w:r w:rsidDel="00E214BC">
          <w:rPr>
            <w:rStyle w:val="Strong"/>
            <w:rFonts w:ascii="Arial" w:hAnsi="Arial" w:cs="Arial"/>
            <w:i/>
            <w:iCs/>
            <w:color w:val="339900"/>
          </w:rPr>
          <w:delText>The CDMS</w:delText>
        </w:r>
      </w:del>
      <w:ins w:id="15" w:author="Microsoft Office User" w:date="2021-07-15T10:58:00Z">
        <w:r w:rsidR="00E214BC">
          <w:rPr>
            <w:rStyle w:val="Strong"/>
            <w:rFonts w:ascii="Arial" w:hAnsi="Arial" w:cs="Arial"/>
            <w:i/>
            <w:iCs/>
            <w:color w:val="339900"/>
          </w:rPr>
          <w:t>CAS</w:t>
        </w:r>
      </w:ins>
      <w:r>
        <w:rPr>
          <w:rStyle w:val="Strong"/>
          <w:rFonts w:ascii="Arial" w:hAnsi="Arial" w:cs="Arial"/>
          <w:i/>
          <w:iCs/>
          <w:color w:val="339900"/>
        </w:rPr>
        <w:t xml:space="preserve"> makes demonstrating compliance on construction projects easy.</w:t>
      </w:r>
    </w:p>
    <w:p w14:paraId="43658686" w14:textId="782FD9A4" w:rsidR="00311E90" w:rsidRDefault="00311E90" w:rsidP="00311E90">
      <w:pPr>
        <w:pStyle w:val="testimonial"/>
        <w:jc w:val="center"/>
        <w:rPr>
          <w:b/>
          <w:bCs/>
          <w:i/>
          <w:iCs/>
          <w:color w:val="339900"/>
        </w:rPr>
      </w:pPr>
      <w:del w:id="16" w:author="Microsoft Office User" w:date="2021-07-15T10:58:00Z">
        <w:r w:rsidDel="00E214BC">
          <w:rPr>
            <w:rStyle w:val="Strong"/>
            <w:rFonts w:ascii="Arial" w:hAnsi="Arial" w:cs="Arial"/>
            <w:i/>
            <w:iCs/>
            <w:color w:val="339900"/>
            <w:sz w:val="27"/>
            <w:szCs w:val="27"/>
          </w:rPr>
          <w:delText>CDMS</w:delText>
        </w:r>
      </w:del>
      <w:ins w:id="17" w:author="Microsoft Office User" w:date="2021-07-15T10:58:00Z">
        <w:r w:rsidR="00E214BC">
          <w:rPr>
            <w:rStyle w:val="Strong"/>
            <w:rFonts w:ascii="Arial" w:hAnsi="Arial" w:cs="Arial"/>
            <w:i/>
            <w:iCs/>
            <w:color w:val="339900"/>
            <w:sz w:val="27"/>
            <w:szCs w:val="27"/>
          </w:rPr>
          <w:t>CAS</w:t>
        </w:r>
      </w:ins>
      <w:r>
        <w:rPr>
          <w:rStyle w:val="Strong"/>
          <w:rFonts w:ascii="Arial" w:hAnsi="Arial" w:cs="Arial"/>
          <w:i/>
          <w:iCs/>
          <w:color w:val="339900"/>
          <w:sz w:val="27"/>
          <w:szCs w:val="27"/>
        </w:rPr>
        <w:t xml:space="preserve"> = </w:t>
      </w:r>
      <w:del w:id="18" w:author="Microsoft Office User" w:date="2021-07-15T10:59:00Z">
        <w:r w:rsidDel="00E214BC">
          <w:rPr>
            <w:rStyle w:val="Strong"/>
            <w:rFonts w:ascii="Arial" w:hAnsi="Arial" w:cs="Arial"/>
            <w:i/>
            <w:iCs/>
            <w:color w:val="339900"/>
            <w:sz w:val="27"/>
            <w:szCs w:val="27"/>
          </w:rPr>
          <w:delText>Compliance Data Made Simple</w:delText>
        </w:r>
      </w:del>
      <w:ins w:id="19" w:author="Microsoft Office User" w:date="2021-07-15T10:59:00Z">
        <w:r w:rsidR="00E214BC">
          <w:rPr>
            <w:rStyle w:val="Strong"/>
            <w:rFonts w:ascii="Arial" w:hAnsi="Arial" w:cs="Arial"/>
            <w:i/>
            <w:iCs/>
            <w:color w:val="339900"/>
            <w:sz w:val="27"/>
            <w:szCs w:val="27"/>
          </w:rPr>
          <w:t>Construction Assurance Solutions</w:t>
        </w:r>
      </w:ins>
    </w:p>
    <w:p w14:paraId="28E69B79" w14:textId="13AEF230" w:rsidR="00311E90" w:rsidRDefault="00E214BC" w:rsidP="00EA7E08">
      <w:pPr>
        <w:pStyle w:val="NormalWeb"/>
      </w:pPr>
      <w:r>
        <w:fldChar w:fldCharType="begin"/>
      </w:r>
      <w:r>
        <w:instrText xml:space="preserve"> HYPERLINK "file:///Users/MikeEvans/Documents/AMS%20Documents/ABE%20Services/ABE%20-%20Web%20Site/John's%20Web%20Material%2010-06/LightABE/CDMS_How_it_works.htm" \l "A1" \t "_top" </w:instrText>
      </w:r>
      <w:r>
        <w:fldChar w:fldCharType="separate"/>
      </w:r>
      <w:r w:rsidR="00311E90">
        <w:rPr>
          <w:rStyle w:val="Hyperlink"/>
          <w:rFonts w:ascii="Arial" w:hAnsi="Arial" w:cs="Arial"/>
          <w:color w:val="660000"/>
          <w:sz w:val="20"/>
          <w:szCs w:val="20"/>
        </w:rPr>
        <w:t xml:space="preserve">1. The </w:t>
      </w:r>
      <w:del w:id="20" w:author="Microsoft Office User" w:date="2021-07-15T10:58:00Z">
        <w:r w:rsidR="00311E90" w:rsidDel="00E214BC">
          <w:rPr>
            <w:rStyle w:val="Hyperlink"/>
            <w:rFonts w:ascii="Arial" w:hAnsi="Arial" w:cs="Arial"/>
            <w:color w:val="660000"/>
            <w:sz w:val="20"/>
            <w:szCs w:val="20"/>
          </w:rPr>
          <w:delText>CDMS</w:delText>
        </w:r>
      </w:del>
      <w:ins w:id="21" w:author="Microsoft Office User" w:date="2021-07-15T10:58:00Z">
        <w:r>
          <w:rPr>
            <w:rStyle w:val="Hyperlink"/>
            <w:rFonts w:ascii="Arial" w:hAnsi="Arial" w:cs="Arial"/>
            <w:color w:val="660000"/>
            <w:sz w:val="20"/>
            <w:szCs w:val="20"/>
          </w:rPr>
          <w:t>CAS</w:t>
        </w:r>
      </w:ins>
      <w:r w:rsidR="00311E90">
        <w:rPr>
          <w:rStyle w:val="Hyperlink"/>
          <w:rFonts w:ascii="Arial" w:hAnsi="Arial" w:cs="Arial"/>
          <w:color w:val="660000"/>
          <w:sz w:val="20"/>
          <w:szCs w:val="20"/>
        </w:rPr>
        <w:t xml:space="preserve"> Concept</w:t>
      </w:r>
      <w:r>
        <w:rPr>
          <w:rStyle w:val="Hyperlink"/>
          <w:rFonts w:ascii="Arial" w:hAnsi="Arial" w:cs="Arial"/>
          <w:color w:val="660000"/>
          <w:sz w:val="20"/>
          <w:szCs w:val="20"/>
        </w:rPr>
        <w:fldChar w:fldCharType="end"/>
      </w:r>
      <w:r w:rsidR="00311E90">
        <w:rPr>
          <w:rFonts w:ascii="Arial" w:hAnsi="Arial" w:cs="Arial"/>
          <w:sz w:val="20"/>
          <w:szCs w:val="20"/>
        </w:rPr>
        <w:br/>
        <w:t>2.</w:t>
      </w:r>
      <w:r w:rsidR="00311E90">
        <w:rPr>
          <w:rStyle w:val="apple-converted-space"/>
          <w:rFonts w:ascii="Arial" w:hAnsi="Arial" w:cs="Arial"/>
          <w:sz w:val="20"/>
          <w:szCs w:val="20"/>
        </w:rPr>
        <w:t> </w:t>
      </w:r>
      <w:r>
        <w:fldChar w:fldCharType="begin"/>
      </w:r>
      <w:r>
        <w:instrText xml:space="preserve"> HYPERLINK "file:///Users/MikeEvans/Documents/AMS%20Documents/ABE%20Services/ABE%20-%20Web%20Site/John's%20Web%20Material%2010-06/LightABE/CDMS_How_it_works.htm" \l "WhatistheCDMS" </w:instrText>
      </w:r>
      <w:r>
        <w:fldChar w:fldCharType="separate"/>
      </w:r>
      <w:r w:rsidR="00311E90">
        <w:rPr>
          <w:rStyle w:val="Hyperlink"/>
          <w:rFonts w:ascii="Arial" w:hAnsi="Arial" w:cs="Arial"/>
          <w:color w:val="660000"/>
          <w:sz w:val="20"/>
          <w:szCs w:val="20"/>
        </w:rPr>
        <w:t xml:space="preserve">Using the </w:t>
      </w:r>
      <w:del w:id="22" w:author="Microsoft Office User" w:date="2021-07-15T10:58:00Z">
        <w:r w:rsidR="00311E90" w:rsidDel="00E214BC">
          <w:rPr>
            <w:rStyle w:val="Hyperlink"/>
            <w:rFonts w:ascii="Arial" w:hAnsi="Arial" w:cs="Arial"/>
            <w:color w:val="660000"/>
            <w:sz w:val="20"/>
            <w:szCs w:val="20"/>
          </w:rPr>
          <w:delText>CDMS</w:delText>
        </w:r>
      </w:del>
      <w:ins w:id="23" w:author="Microsoft Office User" w:date="2021-07-15T10:58:00Z">
        <w:r>
          <w:rPr>
            <w:rStyle w:val="Hyperlink"/>
            <w:rFonts w:ascii="Arial" w:hAnsi="Arial" w:cs="Arial"/>
            <w:color w:val="660000"/>
            <w:sz w:val="20"/>
            <w:szCs w:val="20"/>
          </w:rPr>
          <w:t>CAS</w:t>
        </w:r>
      </w:ins>
      <w:r w:rsidR="00311E90">
        <w:rPr>
          <w:rStyle w:val="Hyperlink"/>
          <w:rFonts w:ascii="Arial" w:hAnsi="Arial" w:cs="Arial"/>
          <w:color w:val="660000"/>
          <w:sz w:val="20"/>
          <w:szCs w:val="20"/>
        </w:rPr>
        <w:t xml:space="preserve"> on Projects</w:t>
      </w:r>
      <w:r>
        <w:rPr>
          <w:rStyle w:val="Hyperlink"/>
          <w:rFonts w:ascii="Arial" w:hAnsi="Arial" w:cs="Arial"/>
          <w:color w:val="660000"/>
          <w:sz w:val="20"/>
          <w:szCs w:val="20"/>
        </w:rPr>
        <w:fldChar w:fldCharType="end"/>
      </w:r>
      <w:r w:rsidR="00311E90">
        <w:rPr>
          <w:rFonts w:ascii="Arial" w:hAnsi="Arial" w:cs="Arial"/>
          <w:sz w:val="20"/>
          <w:szCs w:val="20"/>
        </w:rPr>
        <w:br/>
        <w:t>3.</w:t>
      </w:r>
      <w:r w:rsidR="00311E90">
        <w:rPr>
          <w:rStyle w:val="apple-converted-space"/>
          <w:rFonts w:ascii="Arial" w:hAnsi="Arial" w:cs="Arial"/>
          <w:sz w:val="20"/>
          <w:szCs w:val="20"/>
        </w:rPr>
        <w:t> </w:t>
      </w:r>
      <w:hyperlink r:id="rId8" w:anchor="A2" w:history="1">
        <w:r w:rsidR="00311E90">
          <w:rPr>
            <w:rStyle w:val="Hyperlink"/>
            <w:rFonts w:ascii="Arial" w:hAnsi="Arial" w:cs="Arial"/>
            <w:color w:val="660000"/>
            <w:sz w:val="20"/>
            <w:szCs w:val="20"/>
          </w:rPr>
          <w:t>Getting started</w:t>
        </w:r>
      </w:hyperlink>
      <w:r w:rsidR="00311E90">
        <w:rPr>
          <w:rFonts w:ascii="Arial" w:hAnsi="Arial" w:cs="Arial"/>
          <w:sz w:val="20"/>
          <w:szCs w:val="20"/>
        </w:rPr>
        <w:br/>
        <w:t>4.</w:t>
      </w:r>
      <w:r w:rsidR="00311E90">
        <w:rPr>
          <w:rStyle w:val="apple-converted-space"/>
          <w:rFonts w:ascii="Arial" w:hAnsi="Arial" w:cs="Arial"/>
          <w:sz w:val="20"/>
          <w:szCs w:val="20"/>
        </w:rPr>
        <w:t> </w:t>
      </w:r>
      <w:hyperlink r:id="rId9" w:anchor="A3" w:history="1">
        <w:r w:rsidR="00311E90">
          <w:rPr>
            <w:rStyle w:val="Hyperlink"/>
            <w:rFonts w:ascii="Arial" w:hAnsi="Arial" w:cs="Arial"/>
            <w:color w:val="660000"/>
            <w:sz w:val="20"/>
            <w:szCs w:val="20"/>
          </w:rPr>
          <w:t>Setting up ITP's</w:t>
        </w:r>
      </w:hyperlink>
      <w:r w:rsidR="00311E90">
        <w:rPr>
          <w:rFonts w:ascii="Arial" w:hAnsi="Arial" w:cs="Arial"/>
          <w:sz w:val="20"/>
          <w:szCs w:val="20"/>
        </w:rPr>
        <w:br/>
        <w:t>5.</w:t>
      </w:r>
      <w:r w:rsidR="00311E90">
        <w:rPr>
          <w:rStyle w:val="apple-converted-space"/>
          <w:rFonts w:ascii="Arial" w:hAnsi="Arial" w:cs="Arial"/>
          <w:sz w:val="20"/>
          <w:szCs w:val="20"/>
        </w:rPr>
        <w:t> </w:t>
      </w:r>
      <w:hyperlink r:id="rId10" w:anchor="A4" w:history="1">
        <w:r w:rsidR="00311E90">
          <w:rPr>
            <w:rStyle w:val="Hyperlink"/>
            <w:rFonts w:ascii="Arial" w:hAnsi="Arial" w:cs="Arial"/>
            <w:color w:val="660000"/>
            <w:sz w:val="20"/>
            <w:szCs w:val="20"/>
          </w:rPr>
          <w:t>Recording data</w:t>
        </w:r>
      </w:hyperlink>
      <w:r w:rsidR="00311E90">
        <w:rPr>
          <w:rStyle w:val="apple-converted-space"/>
          <w:rFonts w:ascii="Arial" w:hAnsi="Arial" w:cs="Arial"/>
          <w:sz w:val="20"/>
          <w:szCs w:val="20"/>
        </w:rPr>
        <w:t> </w:t>
      </w:r>
      <w:r w:rsidR="00311E90">
        <w:rPr>
          <w:rFonts w:ascii="Arial" w:hAnsi="Arial" w:cs="Arial"/>
          <w:sz w:val="20"/>
          <w:szCs w:val="20"/>
        </w:rPr>
        <w:br/>
        <w:t>6.</w:t>
      </w:r>
      <w:r w:rsidR="00311E90">
        <w:rPr>
          <w:rStyle w:val="apple-converted-space"/>
          <w:rFonts w:ascii="Arial" w:hAnsi="Arial" w:cs="Arial"/>
          <w:sz w:val="20"/>
          <w:szCs w:val="20"/>
        </w:rPr>
        <w:t> </w:t>
      </w:r>
      <w:hyperlink r:id="rId11" w:anchor="A5" w:history="1">
        <w:r w:rsidR="00311E90">
          <w:rPr>
            <w:rStyle w:val="Hyperlink"/>
            <w:rFonts w:ascii="Arial" w:hAnsi="Arial" w:cs="Arial"/>
            <w:color w:val="660000"/>
            <w:sz w:val="20"/>
            <w:szCs w:val="20"/>
          </w:rPr>
          <w:t>Viewing reports</w:t>
        </w:r>
      </w:hyperlink>
      <w:r w:rsidR="00311E90">
        <w:rPr>
          <w:rFonts w:ascii="Arial" w:hAnsi="Arial" w:cs="Arial"/>
          <w:sz w:val="20"/>
          <w:szCs w:val="20"/>
        </w:rPr>
        <w:br/>
        <w:t>7.</w:t>
      </w:r>
      <w:r w:rsidR="00311E90">
        <w:rPr>
          <w:rStyle w:val="apple-converted-space"/>
          <w:rFonts w:ascii="Arial" w:hAnsi="Arial" w:cs="Arial"/>
          <w:sz w:val="20"/>
          <w:szCs w:val="20"/>
        </w:rPr>
        <w:t> </w:t>
      </w:r>
      <w:hyperlink r:id="rId12" w:anchor="A6" w:history="1">
        <w:r w:rsidR="00311E90">
          <w:rPr>
            <w:rStyle w:val="Hyperlink"/>
            <w:rFonts w:ascii="Arial" w:hAnsi="Arial" w:cs="Arial"/>
            <w:color w:val="660000"/>
            <w:sz w:val="20"/>
            <w:szCs w:val="20"/>
          </w:rPr>
          <w:t>Providing access to others</w:t>
        </w:r>
      </w:hyperlink>
      <w:r w:rsidR="00311E90">
        <w:rPr>
          <w:rFonts w:ascii="Arial" w:hAnsi="Arial" w:cs="Arial"/>
          <w:sz w:val="20"/>
          <w:szCs w:val="20"/>
        </w:rPr>
        <w:br/>
        <w:t>8.</w:t>
      </w:r>
      <w:r w:rsidR="00311E90">
        <w:rPr>
          <w:rStyle w:val="apple-converted-space"/>
          <w:rFonts w:ascii="Arial" w:hAnsi="Arial" w:cs="Arial"/>
          <w:sz w:val="20"/>
          <w:szCs w:val="20"/>
        </w:rPr>
        <w:t> </w:t>
      </w:r>
      <w:hyperlink r:id="rId13" w:anchor="Requirements" w:history="1">
        <w:r w:rsidR="00311E90">
          <w:rPr>
            <w:rStyle w:val="Hyperlink"/>
            <w:rFonts w:ascii="Arial" w:hAnsi="Arial" w:cs="Arial"/>
            <w:color w:val="660000"/>
            <w:sz w:val="20"/>
            <w:szCs w:val="20"/>
          </w:rPr>
          <w:t>Hardware and Software Requirements</w:t>
        </w:r>
        <w:r w:rsidR="00311E90">
          <w:rPr>
            <w:rFonts w:ascii="Arial" w:hAnsi="Arial" w:cs="Arial"/>
            <w:color w:val="660000"/>
            <w:sz w:val="20"/>
            <w:szCs w:val="20"/>
          </w:rPr>
          <w:br/>
        </w:r>
      </w:hyperlink>
      <w:r w:rsidR="00311E90">
        <w:rPr>
          <w:rFonts w:ascii="Arial" w:hAnsi="Arial" w:cs="Arial"/>
          <w:sz w:val="20"/>
          <w:szCs w:val="20"/>
        </w:rPr>
        <w:t>9.</w:t>
      </w:r>
      <w:r w:rsidR="00311E90">
        <w:rPr>
          <w:rStyle w:val="apple-converted-space"/>
          <w:rFonts w:ascii="Arial" w:hAnsi="Arial" w:cs="Arial"/>
          <w:sz w:val="20"/>
          <w:szCs w:val="20"/>
        </w:rPr>
        <w:t> </w:t>
      </w:r>
      <w:hyperlink r:id="rId14" w:anchor="Capacity" w:tgtFrame="_blank" w:history="1">
        <w:r w:rsidR="00311E90">
          <w:rPr>
            <w:rStyle w:val="Hyperlink"/>
            <w:rFonts w:ascii="Arial" w:hAnsi="Arial" w:cs="Arial"/>
            <w:color w:val="660000"/>
            <w:sz w:val="20"/>
            <w:szCs w:val="20"/>
          </w:rPr>
          <w:t>Palm Capacity Limitation</w:t>
        </w:r>
        <w:r w:rsidR="00311E90">
          <w:rPr>
            <w:rStyle w:val="apple-converted-space"/>
            <w:rFonts w:ascii="Arial" w:hAnsi="Arial" w:cs="Arial"/>
            <w:color w:val="660000"/>
            <w:sz w:val="20"/>
            <w:szCs w:val="20"/>
          </w:rPr>
          <w:t> </w:t>
        </w:r>
      </w:hyperlink>
    </w:p>
    <w:p w14:paraId="31E72DCD" w14:textId="398DDF9F" w:rsidR="00311E90" w:rsidRDefault="00311E90" w:rsidP="00311E90">
      <w:pPr>
        <w:pStyle w:val="Heading4"/>
      </w:pPr>
      <w:bookmarkStart w:id="24" w:name="A1"/>
      <w:bookmarkEnd w:id="24"/>
      <w:r>
        <w:rPr>
          <w:rStyle w:val="Subtitle1"/>
          <w:rFonts w:ascii="Verdana" w:hAnsi="Verdana" w:cs="Arial"/>
          <w:color w:val="339900"/>
          <w:sz w:val="20"/>
          <w:szCs w:val="20"/>
        </w:rPr>
        <w:t xml:space="preserve">The </w:t>
      </w:r>
      <w:del w:id="25" w:author="Microsoft Office User" w:date="2021-07-15T10:58:00Z">
        <w:r w:rsidDel="00E214BC">
          <w:rPr>
            <w:rStyle w:val="Subtitle1"/>
            <w:rFonts w:ascii="Verdana" w:hAnsi="Verdana" w:cs="Arial"/>
            <w:color w:val="339900"/>
            <w:sz w:val="20"/>
            <w:szCs w:val="20"/>
          </w:rPr>
          <w:delText>CDMS</w:delText>
        </w:r>
      </w:del>
      <w:ins w:id="26" w:author="Microsoft Office User" w:date="2021-07-15T10:58:00Z">
        <w:r w:rsidR="00E214BC">
          <w:rPr>
            <w:rStyle w:val="Subtitle1"/>
            <w:rFonts w:ascii="Verdana" w:hAnsi="Verdana" w:cs="Arial"/>
            <w:color w:val="339900"/>
            <w:sz w:val="20"/>
            <w:szCs w:val="20"/>
          </w:rPr>
          <w:t>CAS</w:t>
        </w:r>
      </w:ins>
      <w:r>
        <w:rPr>
          <w:rStyle w:val="Subtitle1"/>
          <w:rFonts w:ascii="Verdana" w:hAnsi="Verdana" w:cs="Arial"/>
          <w:color w:val="339900"/>
          <w:sz w:val="20"/>
          <w:szCs w:val="20"/>
        </w:rPr>
        <w:t xml:space="preserve"> Concept</w:t>
      </w:r>
    </w:p>
    <w:p w14:paraId="0CD4D7D5" w14:textId="77777777" w:rsidR="00311E90" w:rsidRDefault="00311E90" w:rsidP="00311E90">
      <w:pPr>
        <w:pStyle w:val="NormalWeb"/>
        <w:jc w:val="center"/>
      </w:pPr>
      <w:r>
        <w:t> </w:t>
      </w:r>
    </w:p>
    <w:p w14:paraId="5C68CF5C" w14:textId="4F73AB7C" w:rsidR="00311E90" w:rsidRDefault="00311E90" w:rsidP="00311E90">
      <w:pPr>
        <w:pStyle w:val="Heading3"/>
        <w:jc w:val="center"/>
      </w:pPr>
      <w:r>
        <w:fldChar w:fldCharType="begin"/>
      </w:r>
      <w:r>
        <w:instrText xml:space="preserve"> INCLUDEPICTURE "/var/folders/v_/14rh78914lg9tnf4w3g96vcw0000gn/T/com.microsoft.Word/WebArchiveCopyPasteTempFiles/Slide1.jpg" \* MERGEFORMATINET </w:instrText>
      </w:r>
      <w:r>
        <w:fldChar w:fldCharType="separate"/>
      </w:r>
      <w:r>
        <w:rPr>
          <w:noProof/>
        </w:rPr>
        <w:drawing>
          <wp:inline distT="0" distB="0" distL="0" distR="0" wp14:anchorId="7D3708DD" wp14:editId="397EC5B6">
            <wp:extent cx="5727700" cy="42957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295775"/>
                    </a:xfrm>
                    <a:prstGeom prst="rect">
                      <a:avLst/>
                    </a:prstGeom>
                    <a:noFill/>
                    <a:ln>
                      <a:noFill/>
                    </a:ln>
                  </pic:spPr>
                </pic:pic>
              </a:graphicData>
            </a:graphic>
          </wp:inline>
        </w:drawing>
      </w:r>
      <w:r>
        <w:fldChar w:fldCharType="end"/>
      </w:r>
    </w:p>
    <w:p w14:paraId="3BE7D31D" w14:textId="12C8BBD8" w:rsidR="00311E90" w:rsidRDefault="00311E90" w:rsidP="00311E90">
      <w:pPr>
        <w:pStyle w:val="just"/>
        <w:jc w:val="both"/>
      </w:pPr>
      <w:r>
        <w:rPr>
          <w:rFonts w:ascii="Arial" w:hAnsi="Arial" w:cs="Arial"/>
          <w:sz w:val="20"/>
          <w:szCs w:val="20"/>
        </w:rPr>
        <w:t xml:space="preserve">The diagram identifies the three major elements of the </w:t>
      </w:r>
      <w:del w:id="27" w:author="Microsoft Office User" w:date="2021-07-15T10:58:00Z">
        <w:r w:rsidDel="00E214BC">
          <w:rPr>
            <w:rFonts w:ascii="Arial" w:hAnsi="Arial" w:cs="Arial"/>
            <w:sz w:val="20"/>
            <w:szCs w:val="20"/>
          </w:rPr>
          <w:delText>CDMS</w:delText>
        </w:r>
      </w:del>
      <w:ins w:id="28" w:author="Microsoft Office User" w:date="2021-07-15T10:58:00Z">
        <w:r w:rsidR="00E214BC">
          <w:rPr>
            <w:rFonts w:ascii="Arial" w:hAnsi="Arial" w:cs="Arial"/>
            <w:sz w:val="20"/>
            <w:szCs w:val="20"/>
          </w:rPr>
          <w:t>CAS</w:t>
        </w:r>
      </w:ins>
      <w:r>
        <w:rPr>
          <w:rFonts w:ascii="Arial" w:hAnsi="Arial" w:cs="Arial"/>
          <w:sz w:val="20"/>
          <w:szCs w:val="20"/>
        </w:rPr>
        <w:t>:</w:t>
      </w:r>
    </w:p>
    <w:p w14:paraId="479ADF71" w14:textId="77777777" w:rsidR="00311E90" w:rsidRDefault="00311E90" w:rsidP="00EA7E08">
      <w:pPr>
        <w:pStyle w:val="just"/>
      </w:pPr>
      <w:r>
        <w:rPr>
          <w:rFonts w:ascii="Arial" w:hAnsi="Arial" w:cs="Arial"/>
          <w:sz w:val="20"/>
          <w:szCs w:val="20"/>
        </w:rPr>
        <w:lastRenderedPageBreak/>
        <w:t>1. The preparation and authorisation of Inspection and Test Plans (ITP's) on a remote database,</w:t>
      </w:r>
      <w:r>
        <w:rPr>
          <w:rFonts w:ascii="Arial" w:hAnsi="Arial" w:cs="Arial"/>
          <w:sz w:val="20"/>
          <w:szCs w:val="20"/>
        </w:rPr>
        <w:br/>
        <w:t>2. The collection of data ‘in the field’ by:</w:t>
      </w:r>
    </w:p>
    <w:p w14:paraId="1B7ADF13" w14:textId="31B4AC58" w:rsidR="00311E90" w:rsidRDefault="00311E90" w:rsidP="00EA7E08">
      <w:pPr>
        <w:pStyle w:val="just"/>
      </w:pPr>
      <w:r>
        <w:rPr>
          <w:rFonts w:ascii="Arial" w:hAnsi="Arial" w:cs="Arial"/>
          <w:sz w:val="20"/>
          <w:szCs w:val="20"/>
        </w:rPr>
        <w:t xml:space="preserve">a. Downloading the ITP's to a Portable Digital Assistant (PDA) </w:t>
      </w:r>
      <w:del w:id="29" w:author="Microsoft Office User" w:date="2021-07-15T11:01:00Z">
        <w:r w:rsidDel="00E214BC">
          <w:rPr>
            <w:rFonts w:ascii="Arial" w:hAnsi="Arial" w:cs="Arial"/>
            <w:sz w:val="20"/>
            <w:szCs w:val="20"/>
          </w:rPr>
          <w:delText>-</w:delText>
        </w:r>
      </w:del>
      <w:ins w:id="30" w:author="Microsoft Office User" w:date="2021-07-15T11:01:00Z">
        <w:r w:rsidR="00E214BC">
          <w:rPr>
            <w:rFonts w:ascii="Arial" w:hAnsi="Arial" w:cs="Arial"/>
            <w:sz w:val="20"/>
            <w:szCs w:val="20"/>
          </w:rPr>
          <w:t>–</w:t>
        </w:r>
      </w:ins>
      <w:r>
        <w:rPr>
          <w:rFonts w:ascii="Arial" w:hAnsi="Arial" w:cs="Arial"/>
          <w:sz w:val="20"/>
          <w:szCs w:val="20"/>
        </w:rPr>
        <w:t xml:space="preserve"> </w:t>
      </w:r>
      <w:del w:id="31" w:author="Microsoft Office User" w:date="2021-07-15T11:01:00Z">
        <w:r w:rsidDel="00E214BC">
          <w:rPr>
            <w:rFonts w:ascii="Arial" w:hAnsi="Arial" w:cs="Arial"/>
            <w:sz w:val="20"/>
            <w:szCs w:val="20"/>
          </w:rPr>
          <w:delText>a Palm Pilot</w:delText>
        </w:r>
      </w:del>
      <w:ins w:id="32" w:author="Microsoft Office User" w:date="2021-07-15T11:01:00Z">
        <w:r w:rsidR="00E214BC">
          <w:rPr>
            <w:rFonts w:ascii="Arial" w:hAnsi="Arial" w:cs="Arial"/>
            <w:sz w:val="20"/>
            <w:szCs w:val="20"/>
          </w:rPr>
          <w:t xml:space="preserve">eg an </w:t>
        </w:r>
        <w:proofErr w:type="spellStart"/>
        <w:r w:rsidR="00E214BC">
          <w:rPr>
            <w:rFonts w:ascii="Arial" w:hAnsi="Arial" w:cs="Arial"/>
            <w:sz w:val="20"/>
            <w:szCs w:val="20"/>
          </w:rPr>
          <w:t>iphone</w:t>
        </w:r>
      </w:ins>
      <w:proofErr w:type="spellEnd"/>
      <w:r>
        <w:rPr>
          <w:rFonts w:ascii="Arial" w:hAnsi="Arial" w:cs="Arial"/>
          <w:sz w:val="20"/>
          <w:szCs w:val="20"/>
        </w:rPr>
        <w:t>,</w:t>
      </w:r>
      <w:r>
        <w:rPr>
          <w:rFonts w:ascii="Arial" w:hAnsi="Arial" w:cs="Arial"/>
          <w:sz w:val="20"/>
          <w:szCs w:val="20"/>
        </w:rPr>
        <w:br/>
        <w:t>b. Marking off completed tasks on the PDA at the workface,</w:t>
      </w:r>
      <w:r>
        <w:rPr>
          <w:rFonts w:ascii="Arial" w:hAnsi="Arial" w:cs="Arial"/>
          <w:sz w:val="20"/>
          <w:szCs w:val="20"/>
        </w:rPr>
        <w:br/>
        <w:t>c. Uploading the completed tasks from the PDA to the database, and finally</w:t>
      </w:r>
    </w:p>
    <w:p w14:paraId="53CC9A64" w14:textId="77777777" w:rsidR="00311E90" w:rsidRDefault="00311E90" w:rsidP="00311E90">
      <w:pPr>
        <w:pStyle w:val="just"/>
        <w:jc w:val="both"/>
      </w:pPr>
      <w:r>
        <w:rPr>
          <w:rFonts w:ascii="Arial" w:hAnsi="Arial" w:cs="Arial"/>
          <w:sz w:val="20"/>
          <w:szCs w:val="20"/>
        </w:rPr>
        <w:t>3. The viewing/printing of reports on the status of the ITP's.</w:t>
      </w:r>
    </w:p>
    <w:p w14:paraId="6B4BDAE6" w14:textId="77777777" w:rsidR="00311E90" w:rsidRDefault="008B0694" w:rsidP="00311E90">
      <w:pPr>
        <w:pStyle w:val="just"/>
        <w:jc w:val="both"/>
      </w:pPr>
      <w:hyperlink r:id="rId16" w:anchor="top" w:tgtFrame="_top" w:history="1">
        <w:r w:rsidR="00311E90">
          <w:rPr>
            <w:rStyle w:val="Hyperlink"/>
            <w:color w:val="660000"/>
            <w:sz w:val="20"/>
            <w:szCs w:val="20"/>
          </w:rPr>
          <w:t>Return to top of page</w:t>
        </w:r>
      </w:hyperlink>
    </w:p>
    <w:p w14:paraId="58198AF6" w14:textId="39DB0238" w:rsidR="00311E90" w:rsidRDefault="00311E90" w:rsidP="00311E90">
      <w:pPr>
        <w:pStyle w:val="Heading4"/>
      </w:pPr>
      <w:bookmarkStart w:id="33" w:name="WhatistheCDMS"/>
      <w:bookmarkEnd w:id="33"/>
      <w:r>
        <w:rPr>
          <w:rFonts w:ascii="Verdana" w:hAnsi="Verdana" w:cs="Arial"/>
          <w:color w:val="339900"/>
          <w:sz w:val="20"/>
          <w:szCs w:val="20"/>
        </w:rPr>
        <w:t xml:space="preserve">Using the </w:t>
      </w:r>
      <w:del w:id="34" w:author="Microsoft Office User" w:date="2021-07-15T10:58:00Z">
        <w:r w:rsidDel="00E214BC">
          <w:rPr>
            <w:rFonts w:ascii="Verdana" w:hAnsi="Verdana" w:cs="Arial"/>
            <w:color w:val="339900"/>
            <w:sz w:val="20"/>
            <w:szCs w:val="20"/>
          </w:rPr>
          <w:delText>CDMS</w:delText>
        </w:r>
      </w:del>
      <w:ins w:id="35" w:author="Microsoft Office User" w:date="2021-07-15T10:58:00Z">
        <w:r w:rsidR="00E214BC">
          <w:rPr>
            <w:rFonts w:ascii="Verdana" w:hAnsi="Verdana" w:cs="Arial"/>
            <w:color w:val="339900"/>
            <w:sz w:val="20"/>
            <w:szCs w:val="20"/>
          </w:rPr>
          <w:t>CAS</w:t>
        </w:r>
      </w:ins>
      <w:r>
        <w:rPr>
          <w:rFonts w:ascii="Verdana" w:hAnsi="Verdana" w:cs="Arial"/>
          <w:color w:val="339900"/>
          <w:sz w:val="20"/>
          <w:szCs w:val="20"/>
        </w:rPr>
        <w:t xml:space="preserve"> on Projects</w:t>
      </w:r>
      <w:r>
        <w:rPr>
          <w:rStyle w:val="apple-converted-space"/>
          <w:rFonts w:ascii="Verdana" w:hAnsi="Verdana" w:cs="Arial"/>
          <w:color w:val="339900"/>
          <w:sz w:val="20"/>
          <w:szCs w:val="20"/>
        </w:rPr>
        <w:t> </w:t>
      </w:r>
    </w:p>
    <w:p w14:paraId="66F4DE4D" w14:textId="21F0F364" w:rsidR="00311E90" w:rsidRDefault="00311E90" w:rsidP="00311E90">
      <w:pPr>
        <w:pStyle w:val="just"/>
        <w:jc w:val="both"/>
      </w:pPr>
      <w:r>
        <w:rPr>
          <w:rFonts w:ascii="Arial" w:hAnsi="Arial" w:cs="Arial"/>
          <w:sz w:val="20"/>
          <w:szCs w:val="20"/>
        </w:rPr>
        <w:t xml:space="preserve">The </w:t>
      </w:r>
      <w:del w:id="36" w:author="Microsoft Office User" w:date="2021-07-15T10:58:00Z">
        <w:r w:rsidDel="00E214BC">
          <w:rPr>
            <w:rFonts w:ascii="Arial" w:hAnsi="Arial" w:cs="Arial"/>
            <w:sz w:val="20"/>
            <w:szCs w:val="20"/>
          </w:rPr>
          <w:delText>CDMS</w:delText>
        </w:r>
      </w:del>
      <w:ins w:id="37" w:author="Microsoft Office User" w:date="2021-07-15T10:58:00Z">
        <w:r w:rsidR="00E214BC">
          <w:rPr>
            <w:rFonts w:ascii="Arial" w:hAnsi="Arial" w:cs="Arial"/>
            <w:sz w:val="20"/>
            <w:szCs w:val="20"/>
          </w:rPr>
          <w:t>CAS</w:t>
        </w:r>
      </w:ins>
      <w:r>
        <w:rPr>
          <w:rFonts w:ascii="Arial" w:hAnsi="Arial" w:cs="Arial"/>
          <w:sz w:val="20"/>
          <w:szCs w:val="20"/>
        </w:rPr>
        <w:t xml:space="preserve"> manages the development and sign-off of checking of work on a</w:t>
      </w:r>
      <w:r>
        <w:rPr>
          <w:rStyle w:val="apple-converted-space"/>
          <w:rFonts w:ascii="Arial" w:hAnsi="Arial" w:cs="Arial"/>
          <w:sz w:val="20"/>
          <w:szCs w:val="20"/>
        </w:rPr>
        <w:t> </w:t>
      </w:r>
      <w:r>
        <w:rPr>
          <w:rStyle w:val="Strong"/>
          <w:rFonts w:ascii="Arial" w:hAnsi="Arial" w:cs="Arial"/>
          <w:sz w:val="20"/>
          <w:szCs w:val="20"/>
        </w:rPr>
        <w:t>Project.</w:t>
      </w:r>
      <w:r>
        <w:rPr>
          <w:rStyle w:val="apple-converted-space"/>
          <w:rFonts w:ascii="Arial" w:hAnsi="Arial" w:cs="Arial"/>
          <w:b/>
          <w:bCs/>
          <w:sz w:val="20"/>
          <w:szCs w:val="20"/>
        </w:rPr>
        <w:t> </w:t>
      </w:r>
      <w:r>
        <w:rPr>
          <w:rFonts w:ascii="Arial" w:hAnsi="Arial" w:cs="Arial"/>
          <w:sz w:val="20"/>
          <w:szCs w:val="20"/>
        </w:rPr>
        <w:t> </w:t>
      </w:r>
      <w:r>
        <w:rPr>
          <w:rStyle w:val="Strong"/>
          <w:rFonts w:ascii="Arial" w:hAnsi="Arial" w:cs="Arial"/>
          <w:sz w:val="20"/>
          <w:szCs w:val="20"/>
        </w:rPr>
        <w:t>Inspection and Test Plans (ITP's)</w:t>
      </w:r>
      <w:r>
        <w:rPr>
          <w:rStyle w:val="apple-converted-space"/>
          <w:rFonts w:ascii="Arial" w:hAnsi="Arial" w:cs="Arial"/>
          <w:sz w:val="20"/>
          <w:szCs w:val="20"/>
        </w:rPr>
        <w:t> </w:t>
      </w:r>
      <w:r>
        <w:rPr>
          <w:rFonts w:ascii="Arial" w:hAnsi="Arial" w:cs="Arial"/>
          <w:sz w:val="20"/>
          <w:szCs w:val="20"/>
        </w:rPr>
        <w:t>are the tool used to plan the checking of work (i.e. the inspection and test processes) for activities on a construction project.   ITP's are the central plank of Quality Assurance on construction projects.</w:t>
      </w:r>
      <w:r>
        <w:rPr>
          <w:rStyle w:val="apple-converted-space"/>
          <w:rFonts w:ascii="Arial" w:hAnsi="Arial" w:cs="Arial"/>
          <w:sz w:val="20"/>
          <w:szCs w:val="20"/>
        </w:rPr>
        <w:t> </w:t>
      </w:r>
    </w:p>
    <w:p w14:paraId="5B010F21" w14:textId="2C2365BD" w:rsidR="00311E90" w:rsidRDefault="00311E90" w:rsidP="00311E90">
      <w:pPr>
        <w:pStyle w:val="just"/>
        <w:jc w:val="both"/>
      </w:pPr>
      <w:r>
        <w:rPr>
          <w:rFonts w:ascii="Arial" w:hAnsi="Arial" w:cs="Arial"/>
          <w:sz w:val="20"/>
          <w:szCs w:val="20"/>
        </w:rPr>
        <w:t>Each</w:t>
      </w:r>
      <w:r>
        <w:rPr>
          <w:rStyle w:val="apple-converted-space"/>
          <w:rFonts w:ascii="Arial" w:hAnsi="Arial" w:cs="Arial"/>
          <w:sz w:val="20"/>
          <w:szCs w:val="20"/>
        </w:rPr>
        <w:t> </w:t>
      </w:r>
      <w:r>
        <w:rPr>
          <w:rStyle w:val="Strong"/>
          <w:rFonts w:ascii="Arial" w:hAnsi="Arial" w:cs="Arial"/>
          <w:sz w:val="20"/>
          <w:szCs w:val="20"/>
        </w:rPr>
        <w:t>Project</w:t>
      </w:r>
      <w:r>
        <w:rPr>
          <w:rStyle w:val="apple-converted-space"/>
          <w:rFonts w:ascii="Arial" w:hAnsi="Arial" w:cs="Arial"/>
          <w:sz w:val="20"/>
          <w:szCs w:val="20"/>
        </w:rPr>
        <w:t> </w:t>
      </w:r>
      <w:r>
        <w:rPr>
          <w:rFonts w:ascii="Arial" w:hAnsi="Arial" w:cs="Arial"/>
          <w:sz w:val="20"/>
          <w:szCs w:val="20"/>
        </w:rPr>
        <w:t>has one or more</w:t>
      </w:r>
      <w:r>
        <w:rPr>
          <w:rStyle w:val="apple-converted-space"/>
          <w:rFonts w:ascii="Arial" w:hAnsi="Arial" w:cs="Arial"/>
          <w:sz w:val="20"/>
          <w:szCs w:val="20"/>
        </w:rPr>
        <w:t> </w:t>
      </w:r>
      <w:r>
        <w:rPr>
          <w:rStyle w:val="Strong"/>
          <w:rFonts w:ascii="Arial" w:hAnsi="Arial" w:cs="Arial"/>
          <w:sz w:val="20"/>
          <w:szCs w:val="20"/>
        </w:rPr>
        <w:t>ITP's</w:t>
      </w:r>
      <w:ins w:id="38" w:author="Microsoft Office User" w:date="2021-07-15T11:06:00Z">
        <w:r w:rsidR="00E214BC">
          <w:rPr>
            <w:rStyle w:val="Strong"/>
            <w:rFonts w:ascii="Arial" w:hAnsi="Arial" w:cs="Arial"/>
            <w:sz w:val="20"/>
            <w:szCs w:val="20"/>
          </w:rPr>
          <w:t xml:space="preserve"> </w:t>
        </w:r>
      </w:ins>
      <w:r>
        <w:rPr>
          <w:rFonts w:ascii="Arial" w:hAnsi="Arial" w:cs="Arial"/>
          <w:sz w:val="20"/>
          <w:szCs w:val="20"/>
        </w:rPr>
        <w:t>covering the activities on the project, e.g. for bricklaying, roofing, etc.</w:t>
      </w:r>
      <w:r>
        <w:rPr>
          <w:rStyle w:val="Strong"/>
          <w:rFonts w:ascii="Arial" w:hAnsi="Arial" w:cs="Arial"/>
          <w:sz w:val="20"/>
          <w:szCs w:val="20"/>
        </w:rPr>
        <w:t> </w:t>
      </w:r>
      <w:r>
        <w:rPr>
          <w:rStyle w:val="apple-converted-space"/>
          <w:rFonts w:ascii="Arial" w:hAnsi="Arial" w:cs="Arial"/>
          <w:b/>
          <w:bCs/>
          <w:sz w:val="20"/>
          <w:szCs w:val="20"/>
        </w:rPr>
        <w:t> </w:t>
      </w:r>
      <w:r>
        <w:rPr>
          <w:rFonts w:ascii="Arial" w:hAnsi="Arial" w:cs="Arial"/>
          <w:sz w:val="20"/>
          <w:szCs w:val="20"/>
        </w:rPr>
        <w:t xml:space="preserve">In the </w:t>
      </w:r>
      <w:del w:id="39" w:author="Microsoft Office User" w:date="2021-07-15T10:58:00Z">
        <w:r w:rsidDel="00E214BC">
          <w:rPr>
            <w:rFonts w:ascii="Arial" w:hAnsi="Arial" w:cs="Arial"/>
            <w:sz w:val="20"/>
            <w:szCs w:val="20"/>
          </w:rPr>
          <w:delText>CDMS</w:delText>
        </w:r>
      </w:del>
      <w:ins w:id="40" w:author="Microsoft Office User" w:date="2021-07-15T10:58:00Z">
        <w:r w:rsidR="00E214BC">
          <w:rPr>
            <w:rFonts w:ascii="Arial" w:hAnsi="Arial" w:cs="Arial"/>
            <w:sz w:val="20"/>
            <w:szCs w:val="20"/>
          </w:rPr>
          <w:t>CAS</w:t>
        </w:r>
      </w:ins>
      <w:r>
        <w:rPr>
          <w:rFonts w:ascii="Arial" w:hAnsi="Arial" w:cs="Arial"/>
          <w:sz w:val="20"/>
          <w:szCs w:val="20"/>
        </w:rPr>
        <w:t xml:space="preserve"> an</w:t>
      </w:r>
      <w:r>
        <w:rPr>
          <w:rStyle w:val="apple-converted-space"/>
          <w:rFonts w:ascii="Arial" w:hAnsi="Arial" w:cs="Arial"/>
          <w:sz w:val="20"/>
          <w:szCs w:val="20"/>
        </w:rPr>
        <w:t> </w:t>
      </w:r>
      <w:r>
        <w:rPr>
          <w:rStyle w:val="Strong"/>
          <w:rFonts w:ascii="Arial" w:hAnsi="Arial" w:cs="Arial"/>
          <w:sz w:val="20"/>
          <w:szCs w:val="20"/>
        </w:rPr>
        <w:t>ITP</w:t>
      </w:r>
      <w:r>
        <w:rPr>
          <w:rStyle w:val="apple-converted-space"/>
          <w:rFonts w:ascii="Arial" w:hAnsi="Arial" w:cs="Arial"/>
          <w:sz w:val="20"/>
          <w:szCs w:val="20"/>
        </w:rPr>
        <w:t> </w:t>
      </w:r>
      <w:r>
        <w:rPr>
          <w:rFonts w:ascii="Arial" w:hAnsi="Arial" w:cs="Arial"/>
          <w:sz w:val="20"/>
          <w:szCs w:val="20"/>
        </w:rPr>
        <w:t>contains a number of steps that define the process for doing the work (called</w:t>
      </w:r>
      <w:r>
        <w:rPr>
          <w:rStyle w:val="apple-converted-space"/>
          <w:rFonts w:ascii="Arial" w:hAnsi="Arial" w:cs="Arial"/>
          <w:sz w:val="20"/>
          <w:szCs w:val="20"/>
        </w:rPr>
        <w:t> </w:t>
      </w:r>
      <w:r>
        <w:rPr>
          <w:rStyle w:val="Strong"/>
          <w:rFonts w:ascii="Arial" w:hAnsi="Arial" w:cs="Arial"/>
          <w:sz w:val="20"/>
          <w:szCs w:val="20"/>
        </w:rPr>
        <w:t>Process Steps</w:t>
      </w:r>
      <w:r>
        <w:rPr>
          <w:rFonts w:ascii="Arial" w:hAnsi="Arial" w:cs="Arial"/>
          <w:sz w:val="20"/>
          <w:szCs w:val="20"/>
        </w:rPr>
        <w:t>) and the points at which checks (verification) are carried out (called</w:t>
      </w:r>
      <w:r>
        <w:rPr>
          <w:rStyle w:val="apple-converted-space"/>
          <w:rFonts w:ascii="Arial" w:hAnsi="Arial" w:cs="Arial"/>
          <w:sz w:val="20"/>
          <w:szCs w:val="20"/>
        </w:rPr>
        <w:t> </w:t>
      </w:r>
      <w:r>
        <w:rPr>
          <w:rStyle w:val="Strong"/>
          <w:rFonts w:ascii="Arial" w:hAnsi="Arial" w:cs="Arial"/>
          <w:sz w:val="20"/>
          <w:szCs w:val="20"/>
        </w:rPr>
        <w:t>Verification Points</w:t>
      </w:r>
      <w:r>
        <w:rPr>
          <w:rFonts w:ascii="Arial" w:hAnsi="Arial" w:cs="Arial"/>
          <w:sz w:val="20"/>
          <w:szCs w:val="20"/>
        </w:rPr>
        <w:t>).</w:t>
      </w:r>
      <w:r>
        <w:rPr>
          <w:rStyle w:val="apple-converted-space"/>
          <w:rFonts w:ascii="Arial" w:hAnsi="Arial" w:cs="Arial"/>
          <w:sz w:val="20"/>
          <w:szCs w:val="20"/>
        </w:rPr>
        <w:t> </w:t>
      </w:r>
    </w:p>
    <w:p w14:paraId="52AE590D" w14:textId="0DC893A5" w:rsidR="00311E90" w:rsidRDefault="00311E90" w:rsidP="00311E90">
      <w:pPr>
        <w:pStyle w:val="just"/>
        <w:jc w:val="both"/>
      </w:pPr>
      <w:r>
        <w:rPr>
          <w:rStyle w:val="Strong"/>
          <w:rFonts w:ascii="Arial" w:hAnsi="Arial" w:cs="Arial"/>
          <w:sz w:val="20"/>
          <w:szCs w:val="20"/>
        </w:rPr>
        <w:t>Process Steps</w:t>
      </w:r>
      <w:r>
        <w:rPr>
          <w:rStyle w:val="apple-converted-space"/>
          <w:rFonts w:ascii="Arial" w:hAnsi="Arial" w:cs="Arial"/>
          <w:b/>
          <w:bCs/>
          <w:sz w:val="20"/>
          <w:szCs w:val="20"/>
        </w:rPr>
        <w:t> </w:t>
      </w:r>
      <w:r>
        <w:rPr>
          <w:rFonts w:ascii="Arial" w:hAnsi="Arial" w:cs="Arial"/>
          <w:sz w:val="20"/>
          <w:szCs w:val="20"/>
        </w:rPr>
        <w:t>are the steps taken to deliver the work.</w:t>
      </w:r>
      <w:r>
        <w:rPr>
          <w:rStyle w:val="apple-converted-space"/>
          <w:rFonts w:ascii="Arial" w:hAnsi="Arial" w:cs="Arial"/>
          <w:sz w:val="20"/>
          <w:szCs w:val="20"/>
        </w:rPr>
        <w:t> </w:t>
      </w:r>
      <w:r>
        <w:rPr>
          <w:rStyle w:val="Strong"/>
          <w:rFonts w:ascii="Arial" w:hAnsi="Arial" w:cs="Arial"/>
          <w:sz w:val="20"/>
          <w:szCs w:val="20"/>
        </w:rPr>
        <w:t>Verification Points</w:t>
      </w:r>
      <w:r>
        <w:rPr>
          <w:rStyle w:val="apple-converted-space"/>
          <w:rFonts w:ascii="Arial" w:hAnsi="Arial" w:cs="Arial"/>
          <w:sz w:val="20"/>
          <w:szCs w:val="20"/>
        </w:rPr>
        <w:t> </w:t>
      </w:r>
      <w:r>
        <w:rPr>
          <w:rFonts w:ascii="Arial" w:hAnsi="Arial" w:cs="Arial"/>
          <w:sz w:val="20"/>
          <w:szCs w:val="20"/>
        </w:rPr>
        <w:t xml:space="preserve">define the checks to be done at specific points in the work process to confirm/demonstrate compliance with specified requirements.  On the </w:t>
      </w:r>
      <w:del w:id="41" w:author="Microsoft Office User" w:date="2021-07-15T10:58:00Z">
        <w:r w:rsidDel="00E214BC">
          <w:rPr>
            <w:rFonts w:ascii="Arial" w:hAnsi="Arial" w:cs="Arial"/>
            <w:sz w:val="20"/>
            <w:szCs w:val="20"/>
          </w:rPr>
          <w:delText>CDMS</w:delText>
        </w:r>
      </w:del>
      <w:ins w:id="42" w:author="Microsoft Office User" w:date="2021-07-15T10:58:00Z">
        <w:r w:rsidR="00E214BC">
          <w:rPr>
            <w:rFonts w:ascii="Arial" w:hAnsi="Arial" w:cs="Arial"/>
            <w:sz w:val="20"/>
            <w:szCs w:val="20"/>
          </w:rPr>
          <w:t>CAS</w:t>
        </w:r>
      </w:ins>
      <w:r>
        <w:rPr>
          <w:rFonts w:ascii="Arial" w:hAnsi="Arial" w:cs="Arial"/>
          <w:sz w:val="20"/>
          <w:szCs w:val="20"/>
        </w:rPr>
        <w:t xml:space="preserve"> web site both</w:t>
      </w:r>
      <w:r>
        <w:rPr>
          <w:rStyle w:val="apple-converted-space"/>
          <w:rFonts w:ascii="Arial" w:hAnsi="Arial" w:cs="Arial"/>
          <w:sz w:val="20"/>
          <w:szCs w:val="20"/>
        </w:rPr>
        <w:t> </w:t>
      </w:r>
      <w:r>
        <w:rPr>
          <w:rStyle w:val="Strong"/>
          <w:rFonts w:ascii="Arial" w:hAnsi="Arial" w:cs="Arial"/>
          <w:sz w:val="20"/>
          <w:szCs w:val="20"/>
        </w:rPr>
        <w:t>Process Steps</w:t>
      </w:r>
      <w:r>
        <w:rPr>
          <w:rStyle w:val="apple-converted-space"/>
          <w:rFonts w:ascii="Arial" w:hAnsi="Arial" w:cs="Arial"/>
          <w:sz w:val="20"/>
          <w:szCs w:val="20"/>
        </w:rPr>
        <w:t> </w:t>
      </w:r>
      <w:r>
        <w:rPr>
          <w:rFonts w:ascii="Arial" w:hAnsi="Arial" w:cs="Arial"/>
          <w:sz w:val="20"/>
          <w:szCs w:val="20"/>
        </w:rPr>
        <w:t>and</w:t>
      </w:r>
      <w:r>
        <w:rPr>
          <w:rStyle w:val="apple-converted-space"/>
          <w:rFonts w:ascii="Arial" w:hAnsi="Arial" w:cs="Arial"/>
          <w:sz w:val="20"/>
          <w:szCs w:val="20"/>
        </w:rPr>
        <w:t> </w:t>
      </w:r>
      <w:r>
        <w:rPr>
          <w:rStyle w:val="Strong"/>
          <w:rFonts w:ascii="Arial" w:hAnsi="Arial" w:cs="Arial"/>
          <w:sz w:val="20"/>
          <w:szCs w:val="20"/>
        </w:rPr>
        <w:t>Verification Points</w:t>
      </w:r>
      <w:r>
        <w:rPr>
          <w:rStyle w:val="apple-converted-space"/>
          <w:rFonts w:ascii="Arial" w:hAnsi="Arial" w:cs="Arial"/>
          <w:sz w:val="20"/>
          <w:szCs w:val="20"/>
        </w:rPr>
        <w:t> </w:t>
      </w:r>
      <w:r>
        <w:rPr>
          <w:rFonts w:ascii="Arial" w:hAnsi="Arial" w:cs="Arial"/>
          <w:sz w:val="20"/>
          <w:szCs w:val="20"/>
        </w:rPr>
        <w:t>are visible but only</w:t>
      </w:r>
      <w:r>
        <w:rPr>
          <w:rStyle w:val="apple-converted-space"/>
          <w:rFonts w:ascii="Arial" w:hAnsi="Arial" w:cs="Arial"/>
          <w:sz w:val="20"/>
          <w:szCs w:val="20"/>
        </w:rPr>
        <w:t> </w:t>
      </w:r>
      <w:r>
        <w:rPr>
          <w:rStyle w:val="Strong"/>
          <w:rFonts w:ascii="Arial" w:hAnsi="Arial" w:cs="Arial"/>
          <w:sz w:val="20"/>
          <w:szCs w:val="20"/>
        </w:rPr>
        <w:t>Verification Points</w:t>
      </w:r>
      <w:r>
        <w:rPr>
          <w:rStyle w:val="apple-converted-space"/>
          <w:rFonts w:ascii="Arial" w:hAnsi="Arial" w:cs="Arial"/>
          <w:b/>
          <w:bCs/>
          <w:sz w:val="20"/>
          <w:szCs w:val="20"/>
        </w:rPr>
        <w:t> </w:t>
      </w:r>
      <w:r>
        <w:rPr>
          <w:rFonts w:ascii="Arial" w:hAnsi="Arial" w:cs="Arial"/>
          <w:sz w:val="20"/>
          <w:szCs w:val="20"/>
        </w:rPr>
        <w:t xml:space="preserve">are downloaded onto the PDA </w:t>
      </w:r>
      <w:del w:id="43" w:author="Microsoft Office User" w:date="2021-07-15T11:04:00Z">
        <w:r w:rsidDel="00E214BC">
          <w:rPr>
            <w:rFonts w:ascii="Arial" w:hAnsi="Arial" w:cs="Arial"/>
            <w:sz w:val="20"/>
            <w:szCs w:val="20"/>
          </w:rPr>
          <w:delText>(Palm)</w:delText>
        </w:r>
      </w:del>
      <w:r>
        <w:rPr>
          <w:rFonts w:ascii="Arial" w:hAnsi="Arial" w:cs="Arial"/>
          <w:sz w:val="20"/>
          <w:szCs w:val="20"/>
        </w:rPr>
        <w:t>.</w:t>
      </w:r>
    </w:p>
    <w:p w14:paraId="059B2F6D" w14:textId="77777777" w:rsidR="00311E90" w:rsidRDefault="00311E90" w:rsidP="00311E90">
      <w:pPr>
        <w:pStyle w:val="just"/>
        <w:jc w:val="both"/>
      </w:pPr>
      <w:r>
        <w:rPr>
          <w:rStyle w:val="Strong"/>
          <w:rFonts w:ascii="Arial" w:hAnsi="Arial" w:cs="Arial"/>
          <w:sz w:val="20"/>
          <w:szCs w:val="20"/>
        </w:rPr>
        <w:t>Verification Points</w:t>
      </w:r>
      <w:r>
        <w:rPr>
          <w:rStyle w:val="apple-converted-space"/>
          <w:rFonts w:ascii="Arial" w:hAnsi="Arial" w:cs="Arial"/>
          <w:b/>
          <w:bCs/>
          <w:sz w:val="20"/>
          <w:szCs w:val="20"/>
        </w:rPr>
        <w:t> </w:t>
      </w:r>
      <w:r>
        <w:rPr>
          <w:rFonts w:ascii="Arial" w:hAnsi="Arial" w:cs="Arial"/>
          <w:sz w:val="20"/>
          <w:szCs w:val="20"/>
        </w:rPr>
        <w:t>have one or more</w:t>
      </w:r>
      <w:r>
        <w:rPr>
          <w:rStyle w:val="apple-converted-space"/>
          <w:rFonts w:ascii="Arial" w:hAnsi="Arial" w:cs="Arial"/>
          <w:sz w:val="20"/>
          <w:szCs w:val="20"/>
        </w:rPr>
        <w:t> </w:t>
      </w:r>
      <w:r>
        <w:rPr>
          <w:rStyle w:val="Strong"/>
          <w:rFonts w:ascii="Arial" w:hAnsi="Arial" w:cs="Arial"/>
          <w:sz w:val="20"/>
          <w:szCs w:val="20"/>
        </w:rPr>
        <w:t>Criteria</w:t>
      </w:r>
      <w:r>
        <w:rPr>
          <w:rStyle w:val="apple-converted-space"/>
          <w:rFonts w:ascii="Arial" w:hAnsi="Arial" w:cs="Arial"/>
          <w:sz w:val="20"/>
          <w:szCs w:val="20"/>
        </w:rPr>
        <w:t> </w:t>
      </w:r>
      <w:r>
        <w:rPr>
          <w:rFonts w:ascii="Arial" w:hAnsi="Arial" w:cs="Arial"/>
          <w:sz w:val="20"/>
          <w:szCs w:val="20"/>
        </w:rPr>
        <w:t>setting out in detail what specified requirements must be met.</w:t>
      </w:r>
    </w:p>
    <w:p w14:paraId="2D772B0F" w14:textId="77777777" w:rsidR="00311E90" w:rsidRDefault="00311E90" w:rsidP="00311E90">
      <w:pPr>
        <w:pStyle w:val="just"/>
        <w:jc w:val="both"/>
      </w:pPr>
      <w:r>
        <w:rPr>
          <w:rFonts w:ascii="Arial" w:hAnsi="Arial" w:cs="Arial"/>
          <w:sz w:val="20"/>
          <w:szCs w:val="20"/>
        </w:rPr>
        <w:t>A</w:t>
      </w:r>
      <w:r>
        <w:rPr>
          <w:rStyle w:val="apple-converted-space"/>
          <w:rFonts w:ascii="Arial" w:hAnsi="Arial" w:cs="Arial"/>
          <w:sz w:val="20"/>
          <w:szCs w:val="20"/>
        </w:rPr>
        <w:t> </w:t>
      </w:r>
      <w:r>
        <w:rPr>
          <w:rStyle w:val="Strong"/>
          <w:rFonts w:ascii="Arial" w:hAnsi="Arial" w:cs="Arial"/>
          <w:sz w:val="20"/>
          <w:szCs w:val="20"/>
        </w:rPr>
        <w:t>Verification Point</w:t>
      </w:r>
      <w:r>
        <w:rPr>
          <w:rStyle w:val="apple-converted-space"/>
          <w:rFonts w:ascii="Arial" w:hAnsi="Arial" w:cs="Arial"/>
          <w:b/>
          <w:bCs/>
          <w:sz w:val="20"/>
          <w:szCs w:val="20"/>
        </w:rPr>
        <w:t> </w:t>
      </w:r>
      <w:r>
        <w:rPr>
          <w:rFonts w:ascii="Arial" w:hAnsi="Arial" w:cs="Arial"/>
          <w:sz w:val="20"/>
          <w:szCs w:val="20"/>
        </w:rPr>
        <w:t>may have some explanation attached to it, defined in a</w:t>
      </w:r>
      <w:r>
        <w:rPr>
          <w:rStyle w:val="apple-converted-space"/>
          <w:rFonts w:ascii="Arial" w:hAnsi="Arial" w:cs="Arial"/>
          <w:b/>
          <w:bCs/>
          <w:sz w:val="20"/>
          <w:szCs w:val="20"/>
        </w:rPr>
        <w:t> </w:t>
      </w:r>
      <w:r>
        <w:rPr>
          <w:rStyle w:val="Strong"/>
          <w:rFonts w:ascii="Arial" w:hAnsi="Arial" w:cs="Arial"/>
          <w:sz w:val="20"/>
          <w:szCs w:val="20"/>
        </w:rPr>
        <w:t>Details</w:t>
      </w:r>
      <w:r>
        <w:rPr>
          <w:rStyle w:val="apple-converted-space"/>
          <w:rFonts w:ascii="Arial" w:hAnsi="Arial" w:cs="Arial"/>
          <w:b/>
          <w:bCs/>
          <w:sz w:val="20"/>
          <w:szCs w:val="20"/>
        </w:rPr>
        <w:t> </w:t>
      </w:r>
      <w:r>
        <w:rPr>
          <w:rFonts w:ascii="Arial" w:hAnsi="Arial" w:cs="Arial"/>
          <w:sz w:val="20"/>
          <w:szCs w:val="20"/>
        </w:rPr>
        <w:t>section, explaining the relevance of the</w:t>
      </w:r>
      <w:r>
        <w:rPr>
          <w:rStyle w:val="apple-converted-space"/>
          <w:rFonts w:ascii="Arial" w:hAnsi="Arial" w:cs="Arial"/>
          <w:sz w:val="20"/>
          <w:szCs w:val="20"/>
        </w:rPr>
        <w:t> </w:t>
      </w:r>
      <w:r>
        <w:rPr>
          <w:rStyle w:val="Strong"/>
          <w:rFonts w:ascii="Arial" w:hAnsi="Arial" w:cs="Arial"/>
          <w:sz w:val="20"/>
          <w:szCs w:val="20"/>
        </w:rPr>
        <w:t>Verification Point,</w:t>
      </w:r>
      <w:r>
        <w:rPr>
          <w:rStyle w:val="apple-converted-space"/>
          <w:rFonts w:ascii="Arial" w:hAnsi="Arial" w:cs="Arial"/>
          <w:b/>
          <w:bCs/>
          <w:sz w:val="20"/>
          <w:szCs w:val="20"/>
        </w:rPr>
        <w:t> </w:t>
      </w:r>
      <w:r>
        <w:rPr>
          <w:rFonts w:ascii="Arial" w:hAnsi="Arial" w:cs="Arial"/>
          <w:sz w:val="20"/>
          <w:szCs w:val="20"/>
        </w:rPr>
        <w:t> such as references to relevant industry standards.</w:t>
      </w:r>
    </w:p>
    <w:p w14:paraId="4FBBBCB5" w14:textId="316FBF8B" w:rsidR="00311E90" w:rsidRDefault="00311E90" w:rsidP="00311E90">
      <w:pPr>
        <w:pStyle w:val="just"/>
        <w:jc w:val="both"/>
      </w:pPr>
      <w:r>
        <w:rPr>
          <w:rFonts w:ascii="Arial" w:hAnsi="Arial" w:cs="Arial"/>
          <w:sz w:val="20"/>
          <w:szCs w:val="20"/>
        </w:rPr>
        <w:t>Additionally, there is the provision on the PDA to record</w:t>
      </w:r>
      <w:r>
        <w:rPr>
          <w:rStyle w:val="apple-converted-space"/>
          <w:rFonts w:ascii="Arial" w:hAnsi="Arial" w:cs="Arial"/>
          <w:sz w:val="20"/>
          <w:szCs w:val="20"/>
        </w:rPr>
        <w:t> </w:t>
      </w:r>
      <w:r>
        <w:rPr>
          <w:rStyle w:val="Strong"/>
          <w:rFonts w:ascii="Arial" w:hAnsi="Arial" w:cs="Arial"/>
          <w:sz w:val="20"/>
          <w:szCs w:val="20"/>
        </w:rPr>
        <w:t>Follow up Actions</w:t>
      </w:r>
      <w:r>
        <w:rPr>
          <w:rStyle w:val="apple-converted-space"/>
          <w:rFonts w:ascii="Arial" w:hAnsi="Arial" w:cs="Arial"/>
          <w:sz w:val="20"/>
          <w:szCs w:val="20"/>
        </w:rPr>
        <w:t> </w:t>
      </w:r>
      <w:r>
        <w:rPr>
          <w:rFonts w:ascii="Arial" w:hAnsi="Arial" w:cs="Arial"/>
          <w:sz w:val="20"/>
          <w:szCs w:val="20"/>
        </w:rPr>
        <w:t>when a</w:t>
      </w:r>
      <w:r>
        <w:rPr>
          <w:rStyle w:val="apple-converted-space"/>
          <w:rFonts w:ascii="Arial" w:hAnsi="Arial" w:cs="Arial"/>
          <w:sz w:val="20"/>
          <w:szCs w:val="20"/>
        </w:rPr>
        <w:t> </w:t>
      </w:r>
      <w:r>
        <w:rPr>
          <w:rStyle w:val="Strong"/>
          <w:rFonts w:ascii="Arial" w:hAnsi="Arial" w:cs="Arial"/>
          <w:sz w:val="20"/>
          <w:szCs w:val="20"/>
        </w:rPr>
        <w:t>Verification Point</w:t>
      </w:r>
      <w:r>
        <w:rPr>
          <w:rStyle w:val="apple-converted-space"/>
          <w:rFonts w:ascii="Arial" w:hAnsi="Arial" w:cs="Arial"/>
          <w:sz w:val="20"/>
          <w:szCs w:val="20"/>
        </w:rPr>
        <w:t> </w:t>
      </w:r>
      <w:r>
        <w:rPr>
          <w:rFonts w:ascii="Arial" w:hAnsi="Arial" w:cs="Arial"/>
          <w:sz w:val="20"/>
          <w:szCs w:val="20"/>
        </w:rPr>
        <w:t xml:space="preserve">can't be ticked off the first time it is checked.  (In the Quality Assurance Standard ISO 9001:2000 these are termed a non-conformance. The </w:t>
      </w:r>
      <w:del w:id="44" w:author="Microsoft Office User" w:date="2021-07-15T10:58:00Z">
        <w:r w:rsidDel="00E214BC">
          <w:rPr>
            <w:rFonts w:ascii="Arial" w:hAnsi="Arial" w:cs="Arial"/>
            <w:sz w:val="20"/>
            <w:szCs w:val="20"/>
          </w:rPr>
          <w:delText>CDMS</w:delText>
        </w:r>
      </w:del>
      <w:ins w:id="45" w:author="Microsoft Office User" w:date="2021-07-15T10:58:00Z">
        <w:r w:rsidR="00E214BC">
          <w:rPr>
            <w:rFonts w:ascii="Arial" w:hAnsi="Arial" w:cs="Arial"/>
            <w:sz w:val="20"/>
            <w:szCs w:val="20"/>
          </w:rPr>
          <w:t>CAS</w:t>
        </w:r>
      </w:ins>
      <w:r>
        <w:rPr>
          <w:rFonts w:ascii="Arial" w:hAnsi="Arial" w:cs="Arial"/>
          <w:sz w:val="20"/>
          <w:szCs w:val="20"/>
        </w:rPr>
        <w:t xml:space="preserve"> provides a very easy way to record these.  This helps control work and provides valuable feedback to identify improvements.)</w:t>
      </w:r>
    </w:p>
    <w:p w14:paraId="704358EC" w14:textId="77777777" w:rsidR="00311E90" w:rsidRDefault="00311E90" w:rsidP="00311E90">
      <w:pPr>
        <w:pStyle w:val="just"/>
        <w:jc w:val="both"/>
      </w:pPr>
      <w:r>
        <w:rPr>
          <w:rStyle w:val="Strong"/>
          <w:rFonts w:ascii="Arial" w:hAnsi="Arial" w:cs="Arial"/>
          <w:sz w:val="20"/>
          <w:szCs w:val="20"/>
        </w:rPr>
        <w:t>ITP's</w:t>
      </w:r>
      <w:r>
        <w:rPr>
          <w:rStyle w:val="apple-converted-space"/>
          <w:rFonts w:ascii="Arial" w:hAnsi="Arial" w:cs="Arial"/>
          <w:sz w:val="20"/>
          <w:szCs w:val="20"/>
        </w:rPr>
        <w:t> </w:t>
      </w:r>
      <w:r>
        <w:rPr>
          <w:rFonts w:ascii="Arial" w:hAnsi="Arial" w:cs="Arial"/>
          <w:sz w:val="20"/>
          <w:szCs w:val="20"/>
        </w:rPr>
        <w:t>are assigned</w:t>
      </w:r>
      <w:r>
        <w:rPr>
          <w:rStyle w:val="apple-converted-space"/>
          <w:rFonts w:ascii="Arial" w:hAnsi="Arial" w:cs="Arial"/>
          <w:sz w:val="20"/>
          <w:szCs w:val="20"/>
        </w:rPr>
        <w:t> </w:t>
      </w:r>
      <w:r>
        <w:rPr>
          <w:rStyle w:val="Strong"/>
          <w:rFonts w:ascii="Arial" w:hAnsi="Arial" w:cs="Arial"/>
          <w:sz w:val="20"/>
          <w:szCs w:val="20"/>
        </w:rPr>
        <w:t>Work Lots.</w:t>
      </w:r>
      <w:r>
        <w:rPr>
          <w:rStyle w:val="apple-converted-space"/>
          <w:rFonts w:ascii="Arial" w:hAnsi="Arial" w:cs="Arial"/>
          <w:sz w:val="20"/>
          <w:szCs w:val="20"/>
        </w:rPr>
        <w:t> </w:t>
      </w:r>
      <w:r>
        <w:rPr>
          <w:rFonts w:ascii="Arial" w:hAnsi="Arial" w:cs="Arial"/>
          <w:sz w:val="20"/>
          <w:szCs w:val="20"/>
        </w:rPr>
        <w:t>A</w:t>
      </w:r>
      <w:r>
        <w:rPr>
          <w:rStyle w:val="apple-converted-space"/>
          <w:rFonts w:ascii="Arial" w:hAnsi="Arial" w:cs="Arial"/>
          <w:sz w:val="20"/>
          <w:szCs w:val="20"/>
        </w:rPr>
        <w:t> </w:t>
      </w:r>
      <w:r>
        <w:rPr>
          <w:rStyle w:val="Strong"/>
          <w:rFonts w:ascii="Arial" w:hAnsi="Arial" w:cs="Arial"/>
          <w:sz w:val="20"/>
          <w:szCs w:val="20"/>
        </w:rPr>
        <w:t>Work Lot</w:t>
      </w:r>
      <w:r>
        <w:rPr>
          <w:rStyle w:val="apple-converted-space"/>
          <w:rFonts w:ascii="Arial" w:hAnsi="Arial" w:cs="Arial"/>
          <w:sz w:val="20"/>
          <w:szCs w:val="20"/>
        </w:rPr>
        <w:t> </w:t>
      </w:r>
      <w:r>
        <w:rPr>
          <w:rFonts w:ascii="Arial" w:hAnsi="Arial" w:cs="Arial"/>
          <w:sz w:val="20"/>
          <w:szCs w:val="20"/>
        </w:rPr>
        <w:t>defines the work that is covered by the check being undertaken.  As an example an</w:t>
      </w:r>
      <w:r>
        <w:rPr>
          <w:rStyle w:val="apple-converted-space"/>
          <w:rFonts w:ascii="Arial" w:hAnsi="Arial" w:cs="Arial"/>
          <w:sz w:val="20"/>
          <w:szCs w:val="20"/>
        </w:rPr>
        <w:t> </w:t>
      </w:r>
      <w:r>
        <w:rPr>
          <w:rStyle w:val="Strong"/>
          <w:rFonts w:ascii="Arial" w:hAnsi="Arial" w:cs="Arial"/>
          <w:sz w:val="20"/>
          <w:szCs w:val="20"/>
        </w:rPr>
        <w:t>ITP (</w:t>
      </w:r>
      <w:r>
        <w:rPr>
          <w:rFonts w:ascii="Arial" w:hAnsi="Arial" w:cs="Arial"/>
          <w:sz w:val="20"/>
          <w:szCs w:val="20"/>
        </w:rPr>
        <w:t>for say "Roof Cladding") may have assigned to it two or more</w:t>
      </w:r>
      <w:r>
        <w:rPr>
          <w:rStyle w:val="apple-converted-space"/>
          <w:rFonts w:ascii="Arial" w:hAnsi="Arial" w:cs="Arial"/>
          <w:sz w:val="20"/>
          <w:szCs w:val="20"/>
        </w:rPr>
        <w:t> </w:t>
      </w:r>
      <w:r>
        <w:rPr>
          <w:rStyle w:val="Strong"/>
          <w:rFonts w:ascii="Arial" w:hAnsi="Arial" w:cs="Arial"/>
          <w:sz w:val="20"/>
          <w:szCs w:val="20"/>
        </w:rPr>
        <w:t>Work Lots,</w:t>
      </w:r>
      <w:r>
        <w:rPr>
          <w:rStyle w:val="apple-converted-space"/>
          <w:rFonts w:ascii="Arial" w:hAnsi="Arial" w:cs="Arial"/>
          <w:b/>
          <w:bCs/>
          <w:sz w:val="20"/>
          <w:szCs w:val="20"/>
        </w:rPr>
        <w:t> </w:t>
      </w:r>
      <w:r>
        <w:rPr>
          <w:rFonts w:ascii="Arial" w:hAnsi="Arial" w:cs="Arial"/>
          <w:sz w:val="20"/>
          <w:szCs w:val="20"/>
        </w:rPr>
        <w:t>e.g. for the East side of the building and for the West side of the building.</w:t>
      </w:r>
    </w:p>
    <w:p w14:paraId="62B74886" w14:textId="77777777" w:rsidR="00311E90" w:rsidRDefault="008B0694" w:rsidP="00311E90">
      <w:pPr>
        <w:pStyle w:val="just"/>
        <w:jc w:val="both"/>
      </w:pPr>
      <w:hyperlink r:id="rId17" w:anchor="top" w:tgtFrame="_top" w:history="1">
        <w:r w:rsidR="00311E90">
          <w:rPr>
            <w:rStyle w:val="Hyperlink"/>
            <w:color w:val="660000"/>
            <w:sz w:val="20"/>
            <w:szCs w:val="20"/>
          </w:rPr>
          <w:t>Return to top of page</w:t>
        </w:r>
      </w:hyperlink>
    </w:p>
    <w:p w14:paraId="2C662103" w14:textId="77777777" w:rsidR="00311E90" w:rsidRDefault="00311E90" w:rsidP="00311E90">
      <w:pPr>
        <w:pStyle w:val="Heading4"/>
      </w:pPr>
      <w:bookmarkStart w:id="46" w:name="A2"/>
      <w:bookmarkEnd w:id="46"/>
      <w:r>
        <w:rPr>
          <w:rStyle w:val="Subtitle1"/>
          <w:rFonts w:ascii="Verdana" w:hAnsi="Verdana" w:cs="Arial"/>
          <w:color w:val="339900"/>
          <w:sz w:val="20"/>
          <w:szCs w:val="20"/>
        </w:rPr>
        <w:t>Getting started</w:t>
      </w:r>
    </w:p>
    <w:p w14:paraId="650D2BE1" w14:textId="2713FE74" w:rsidR="00311E90" w:rsidRDefault="00311E90" w:rsidP="00311E90">
      <w:pPr>
        <w:pStyle w:val="just"/>
        <w:jc w:val="both"/>
      </w:pPr>
      <w:r>
        <w:rPr>
          <w:rFonts w:ascii="Arial" w:hAnsi="Arial" w:cs="Arial"/>
          <w:sz w:val="20"/>
          <w:szCs w:val="20"/>
        </w:rPr>
        <w:t xml:space="preserve">To get started a user first needs to sign up with ABE Services Pty Ltd. Once signed up the user will be provided with a password to access the </w:t>
      </w:r>
      <w:del w:id="47" w:author="Microsoft Office User" w:date="2021-07-15T10:58:00Z">
        <w:r w:rsidDel="00E214BC">
          <w:rPr>
            <w:rFonts w:ascii="Arial" w:hAnsi="Arial" w:cs="Arial"/>
            <w:sz w:val="20"/>
            <w:szCs w:val="20"/>
          </w:rPr>
          <w:delText>CDMS</w:delText>
        </w:r>
      </w:del>
      <w:ins w:id="48" w:author="Microsoft Office User" w:date="2021-07-15T10:58:00Z">
        <w:r w:rsidR="00E214BC">
          <w:rPr>
            <w:rFonts w:ascii="Arial" w:hAnsi="Arial" w:cs="Arial"/>
            <w:sz w:val="20"/>
            <w:szCs w:val="20"/>
          </w:rPr>
          <w:t>CAS</w:t>
        </w:r>
      </w:ins>
      <w:r>
        <w:rPr>
          <w:rFonts w:ascii="Arial" w:hAnsi="Arial" w:cs="Arial"/>
          <w:sz w:val="20"/>
          <w:szCs w:val="20"/>
        </w:rPr>
        <w:t>. The initial user will be given access as an administrator. As an administrator the user will be able to assign any other licence holders as an administrator or a checker.</w:t>
      </w:r>
    </w:p>
    <w:p w14:paraId="455954FE" w14:textId="77777777" w:rsidR="00311E90" w:rsidRDefault="00311E90" w:rsidP="00311E90">
      <w:pPr>
        <w:pStyle w:val="just"/>
        <w:jc w:val="both"/>
      </w:pPr>
      <w:r>
        <w:rPr>
          <w:rFonts w:ascii="Arial" w:hAnsi="Arial" w:cs="Arial"/>
          <w:sz w:val="20"/>
          <w:szCs w:val="20"/>
        </w:rPr>
        <w:t>An administrator has the ability to establish projects, create/modify ITP's and associated work lots, and assigns specific ITP's to individual Checkers. A Checker, on the other hand can only complete the activities viewed on his/her allocated PDA, as well being able to download and upload data to the PDA.</w:t>
      </w:r>
    </w:p>
    <w:p w14:paraId="0F1E7097" w14:textId="77777777" w:rsidR="00311E90" w:rsidRDefault="008B0694" w:rsidP="00311E90">
      <w:pPr>
        <w:pStyle w:val="just"/>
        <w:jc w:val="both"/>
      </w:pPr>
      <w:hyperlink r:id="rId18" w:anchor="top" w:tgtFrame="_top" w:history="1">
        <w:r w:rsidR="00311E90">
          <w:rPr>
            <w:rStyle w:val="Hyperlink"/>
            <w:color w:val="660000"/>
            <w:sz w:val="20"/>
            <w:szCs w:val="20"/>
          </w:rPr>
          <w:t>Return to top of page</w:t>
        </w:r>
      </w:hyperlink>
    </w:p>
    <w:p w14:paraId="1DD1FBF1" w14:textId="77777777" w:rsidR="00311E90" w:rsidRDefault="00311E90" w:rsidP="00311E90">
      <w:pPr>
        <w:pStyle w:val="Heading4"/>
      </w:pPr>
      <w:bookmarkStart w:id="49" w:name="A3"/>
      <w:bookmarkEnd w:id="49"/>
      <w:r>
        <w:rPr>
          <w:rStyle w:val="Subtitle1"/>
          <w:rFonts w:ascii="Verdana" w:hAnsi="Verdana" w:cs="Arial"/>
          <w:color w:val="339900"/>
          <w:sz w:val="20"/>
          <w:szCs w:val="20"/>
        </w:rPr>
        <w:lastRenderedPageBreak/>
        <w:t>Setting up ITP’s</w:t>
      </w:r>
    </w:p>
    <w:p w14:paraId="1BBB110A" w14:textId="77777777" w:rsidR="00311E90" w:rsidRDefault="00311E90" w:rsidP="00311E90">
      <w:pPr>
        <w:pStyle w:val="just"/>
        <w:jc w:val="both"/>
      </w:pPr>
      <w:r>
        <w:rPr>
          <w:rFonts w:ascii="Arial" w:hAnsi="Arial" w:cs="Arial"/>
          <w:sz w:val="20"/>
          <w:szCs w:val="20"/>
        </w:rPr>
        <w:t>The process of developing ITP's has been simplified by the provision of industry standard ITP templates. These templates are provided to users either directly by ABE Services Pty Ltd, or by a relevant industry association to its members.</w:t>
      </w:r>
    </w:p>
    <w:p w14:paraId="728960DB" w14:textId="77777777" w:rsidR="00311E90" w:rsidRDefault="00311E90" w:rsidP="00311E90">
      <w:pPr>
        <w:pStyle w:val="just"/>
        <w:jc w:val="both"/>
      </w:pPr>
      <w:r>
        <w:rPr>
          <w:rFonts w:ascii="Arial" w:hAnsi="Arial" w:cs="Arial"/>
          <w:sz w:val="20"/>
          <w:szCs w:val="20"/>
        </w:rPr>
        <w:t xml:space="preserve">These ITP templates can be copied into a user area and then into a project and used as </w:t>
      </w:r>
      <w:proofErr w:type="gramStart"/>
      <w:r>
        <w:rPr>
          <w:rFonts w:ascii="Arial" w:hAnsi="Arial" w:cs="Arial"/>
          <w:sz w:val="20"/>
          <w:szCs w:val="20"/>
        </w:rPr>
        <w:t>is, or</w:t>
      </w:r>
      <w:proofErr w:type="gramEnd"/>
      <w:r>
        <w:rPr>
          <w:rFonts w:ascii="Arial" w:hAnsi="Arial" w:cs="Arial"/>
          <w:sz w:val="20"/>
          <w:szCs w:val="20"/>
        </w:rPr>
        <w:t xml:space="preserve"> modified to suit the particular project. If needed the user can create ITP's from scratch. Because ITP's for a project are drawn from a list of templates developed/copied/modified by the user, then these user templates can be used over and over again from project to project. In fact entire projects can be copied to like projects to further speed up ITP preparation.</w:t>
      </w:r>
      <w:r>
        <w:rPr>
          <w:rFonts w:ascii="Arial" w:hAnsi="Arial" w:cs="Arial"/>
          <w:sz w:val="20"/>
          <w:szCs w:val="20"/>
        </w:rPr>
        <w:br/>
        <w:t>The setting up of projects and ITP's is undertaken by the user assigned the role of administrator.</w:t>
      </w:r>
    </w:p>
    <w:p w14:paraId="1B55A28E" w14:textId="77777777" w:rsidR="00311E90" w:rsidRDefault="008B0694" w:rsidP="00311E90">
      <w:pPr>
        <w:pStyle w:val="just"/>
        <w:jc w:val="both"/>
      </w:pPr>
      <w:hyperlink r:id="rId19" w:anchor="top" w:tgtFrame="_top" w:history="1">
        <w:r w:rsidR="00311E90">
          <w:rPr>
            <w:rStyle w:val="Hyperlink"/>
            <w:color w:val="660000"/>
            <w:sz w:val="20"/>
            <w:szCs w:val="20"/>
          </w:rPr>
          <w:t>Return to top of page</w:t>
        </w:r>
      </w:hyperlink>
    </w:p>
    <w:p w14:paraId="3F49D1C4" w14:textId="77777777" w:rsidR="00311E90" w:rsidRDefault="00311E90" w:rsidP="00311E90">
      <w:pPr>
        <w:pStyle w:val="Heading4"/>
      </w:pPr>
      <w:bookmarkStart w:id="50" w:name="A4"/>
      <w:bookmarkEnd w:id="50"/>
      <w:r>
        <w:rPr>
          <w:rStyle w:val="Subtitle1"/>
          <w:rFonts w:ascii="Verdana" w:hAnsi="Verdana" w:cs="Arial"/>
          <w:color w:val="339900"/>
          <w:sz w:val="20"/>
          <w:szCs w:val="20"/>
        </w:rPr>
        <w:t>Recording data</w:t>
      </w:r>
    </w:p>
    <w:p w14:paraId="0E011E2E" w14:textId="77777777" w:rsidR="00311E90" w:rsidRDefault="00311E90" w:rsidP="00311E90">
      <w:pPr>
        <w:pStyle w:val="just"/>
        <w:jc w:val="both"/>
      </w:pPr>
      <w:r>
        <w:rPr>
          <w:rFonts w:ascii="Arial" w:hAnsi="Arial" w:cs="Arial"/>
          <w:sz w:val="20"/>
          <w:szCs w:val="20"/>
        </w:rPr>
        <w:t>When ready to undertake an inspection to collect compliance data, the Checker would synchronise his/her PDA with the remote database to download the compliance/inspection documentation to the PDA.</w:t>
      </w:r>
    </w:p>
    <w:p w14:paraId="5BEF733F" w14:textId="77777777" w:rsidR="00311E90" w:rsidRDefault="00311E90" w:rsidP="00311E90">
      <w:pPr>
        <w:pStyle w:val="just"/>
        <w:jc w:val="both"/>
      </w:pPr>
      <w:r>
        <w:rPr>
          <w:rFonts w:ascii="Arial" w:hAnsi="Arial" w:cs="Arial"/>
          <w:sz w:val="20"/>
          <w:szCs w:val="20"/>
        </w:rPr>
        <w:t>The user then takes the PDA ‘into the field’ and completes the activities required by the compliance/inspection planning documentation loaded onto the PDA, by recording data into the mobile device as required by the downloaded documentation.</w:t>
      </w:r>
      <w:r>
        <w:rPr>
          <w:rStyle w:val="apple-converted-space"/>
          <w:rFonts w:ascii="Arial" w:hAnsi="Arial" w:cs="Arial"/>
          <w:sz w:val="20"/>
          <w:szCs w:val="20"/>
        </w:rPr>
        <w:t> </w:t>
      </w:r>
    </w:p>
    <w:p w14:paraId="0C251BFF" w14:textId="77777777" w:rsidR="00311E90" w:rsidRDefault="00311E90" w:rsidP="00311E90">
      <w:pPr>
        <w:pStyle w:val="just"/>
        <w:jc w:val="both"/>
      </w:pPr>
      <w:r>
        <w:rPr>
          <w:rFonts w:ascii="Arial" w:hAnsi="Arial" w:cs="Arial"/>
          <w:sz w:val="20"/>
          <w:szCs w:val="20"/>
        </w:rPr>
        <w:t>The data recorded either confirms compliance with requirements, or where compliance cannot be achieved, identifies a follow-up action to be undertaken before a subsequent inspection is carried out. The action also identifies if there are client requirements to be addressed.</w:t>
      </w:r>
      <w:r>
        <w:rPr>
          <w:rStyle w:val="apple-converted-space"/>
          <w:rFonts w:ascii="Arial" w:hAnsi="Arial" w:cs="Arial"/>
          <w:sz w:val="20"/>
          <w:szCs w:val="20"/>
        </w:rPr>
        <w:t> </w:t>
      </w:r>
    </w:p>
    <w:p w14:paraId="06AFAC87" w14:textId="77777777" w:rsidR="00311E90" w:rsidRDefault="00311E90" w:rsidP="00311E90">
      <w:pPr>
        <w:pStyle w:val="just"/>
        <w:jc w:val="both"/>
      </w:pPr>
      <w:r>
        <w:rPr>
          <w:rFonts w:ascii="Arial" w:hAnsi="Arial" w:cs="Arial"/>
          <w:sz w:val="20"/>
          <w:szCs w:val="20"/>
        </w:rPr>
        <w:t>On completion of inspection activities the user synchronises the PDA with the database, uploading the data collected.</w:t>
      </w:r>
    </w:p>
    <w:p w14:paraId="1C7A74F0" w14:textId="77777777" w:rsidR="00311E90" w:rsidRDefault="00311E90" w:rsidP="00311E90">
      <w:pPr>
        <w:pStyle w:val="just"/>
        <w:jc w:val="both"/>
      </w:pPr>
      <w:r>
        <w:rPr>
          <w:rFonts w:ascii="Arial" w:hAnsi="Arial" w:cs="Arial"/>
          <w:sz w:val="20"/>
          <w:szCs w:val="20"/>
        </w:rPr>
        <w:t>The uploaded data populates the compliance/inspection documentation to provide a record of compliance actions.</w:t>
      </w:r>
    </w:p>
    <w:p w14:paraId="20E4D004" w14:textId="77777777" w:rsidR="00311E90" w:rsidRDefault="00311E90" w:rsidP="00311E90">
      <w:pPr>
        <w:pStyle w:val="just"/>
        <w:jc w:val="both"/>
      </w:pPr>
      <w:r>
        <w:rPr>
          <w:rFonts w:ascii="Arial" w:hAnsi="Arial" w:cs="Arial"/>
          <w:sz w:val="20"/>
          <w:szCs w:val="20"/>
        </w:rPr>
        <w:t>All activity on the PDA is date stamped.</w:t>
      </w:r>
    </w:p>
    <w:p w14:paraId="050CDF1B" w14:textId="77777777" w:rsidR="00311E90" w:rsidRDefault="008B0694" w:rsidP="00311E90">
      <w:pPr>
        <w:pStyle w:val="just"/>
        <w:jc w:val="both"/>
      </w:pPr>
      <w:hyperlink r:id="rId20" w:anchor="top" w:tgtFrame="_top" w:history="1">
        <w:r w:rsidR="00311E90">
          <w:rPr>
            <w:rStyle w:val="Hyperlink"/>
            <w:rFonts w:ascii="Arial" w:hAnsi="Arial" w:cs="Arial"/>
            <w:color w:val="660000"/>
            <w:sz w:val="20"/>
            <w:szCs w:val="20"/>
          </w:rPr>
          <w:t>Return to top of page</w:t>
        </w:r>
      </w:hyperlink>
    </w:p>
    <w:p w14:paraId="59D7C462" w14:textId="77777777" w:rsidR="00311E90" w:rsidRDefault="00311E90" w:rsidP="00311E90">
      <w:pPr>
        <w:pStyle w:val="Heading4"/>
      </w:pPr>
      <w:bookmarkStart w:id="51" w:name="A5"/>
      <w:bookmarkEnd w:id="51"/>
      <w:r>
        <w:rPr>
          <w:rStyle w:val="Subtitle1"/>
          <w:rFonts w:ascii="Verdana" w:hAnsi="Verdana" w:cs="Arial"/>
          <w:color w:val="339900"/>
          <w:sz w:val="20"/>
          <w:szCs w:val="20"/>
        </w:rPr>
        <w:t>Viewing reports</w:t>
      </w:r>
    </w:p>
    <w:p w14:paraId="4595B892" w14:textId="77777777" w:rsidR="00311E90" w:rsidRDefault="00311E90" w:rsidP="00311E90">
      <w:pPr>
        <w:pStyle w:val="just"/>
        <w:jc w:val="both"/>
      </w:pPr>
      <w:r>
        <w:rPr>
          <w:rFonts w:ascii="Arial" w:hAnsi="Arial" w:cs="Arial"/>
          <w:sz w:val="20"/>
          <w:szCs w:val="20"/>
        </w:rPr>
        <w:t>The user can review ITP's and associated compliance data in an appropriate reporting format (onscreen or printed reports). Reports available cover the ITP, the ITP with collected data (the name of the checker, the data and time when each activity was signed off, work lots used and non-conformance reports.</w:t>
      </w:r>
      <w:r>
        <w:rPr>
          <w:rStyle w:val="apple-converted-space"/>
          <w:rFonts w:ascii="Arial" w:hAnsi="Arial" w:cs="Arial"/>
          <w:sz w:val="20"/>
          <w:szCs w:val="20"/>
        </w:rPr>
        <w:t> </w:t>
      </w:r>
    </w:p>
    <w:p w14:paraId="1BD69222" w14:textId="77777777" w:rsidR="00311E90" w:rsidRDefault="008B0694" w:rsidP="00311E90">
      <w:pPr>
        <w:pStyle w:val="NormalWeb"/>
      </w:pPr>
      <w:hyperlink r:id="rId21" w:anchor="top" w:tgtFrame="_top" w:history="1">
        <w:r w:rsidR="00311E90">
          <w:rPr>
            <w:rStyle w:val="Hyperlink"/>
            <w:color w:val="660000"/>
            <w:sz w:val="20"/>
            <w:szCs w:val="20"/>
          </w:rPr>
          <w:t>Return to top of page</w:t>
        </w:r>
      </w:hyperlink>
    </w:p>
    <w:p w14:paraId="11B0D4B5" w14:textId="77777777" w:rsidR="00311E90" w:rsidRDefault="00311E90" w:rsidP="00311E90">
      <w:pPr>
        <w:pStyle w:val="Heading4"/>
      </w:pPr>
      <w:bookmarkStart w:id="52" w:name="A6"/>
      <w:bookmarkEnd w:id="52"/>
      <w:r>
        <w:rPr>
          <w:rStyle w:val="Subtitle1"/>
          <w:rFonts w:ascii="Verdana" w:hAnsi="Verdana" w:cs="Arial"/>
          <w:color w:val="339900"/>
          <w:sz w:val="20"/>
          <w:szCs w:val="20"/>
        </w:rPr>
        <w:t>Providing access to others</w:t>
      </w:r>
    </w:p>
    <w:p w14:paraId="47DCD9A1" w14:textId="77777777" w:rsidR="00311E90" w:rsidRDefault="00311E90" w:rsidP="00311E90">
      <w:pPr>
        <w:pStyle w:val="just"/>
        <w:jc w:val="both"/>
      </w:pPr>
      <w:r>
        <w:rPr>
          <w:rFonts w:ascii="Arial" w:hAnsi="Arial" w:cs="Arial"/>
          <w:sz w:val="20"/>
          <w:szCs w:val="20"/>
        </w:rPr>
        <w:t>If the administrator wishes to, the administrator can grant to external parties an on line view of the ITP's and other reports. This allows project compliance information to be shared with others (clients, superintendents, project managers) in real time. These external users may only view data. They cannot alter data.</w:t>
      </w:r>
    </w:p>
    <w:p w14:paraId="7E95BFF7" w14:textId="6502BB54" w:rsidR="00311E90" w:rsidDel="00E214BC" w:rsidRDefault="008B0694" w:rsidP="00311E90">
      <w:pPr>
        <w:pStyle w:val="just"/>
        <w:jc w:val="both"/>
        <w:rPr>
          <w:del w:id="53" w:author="Microsoft Office User" w:date="2021-07-15T11:07:00Z"/>
        </w:rPr>
      </w:pPr>
      <w:hyperlink r:id="rId22" w:anchor="top" w:tgtFrame="_top" w:history="1">
        <w:r w:rsidR="00311E90">
          <w:rPr>
            <w:rStyle w:val="Hyperlink"/>
            <w:color w:val="660000"/>
            <w:sz w:val="20"/>
            <w:szCs w:val="20"/>
          </w:rPr>
          <w:t>Return to top of page</w:t>
        </w:r>
      </w:hyperlink>
    </w:p>
    <w:p w14:paraId="51F255B3" w14:textId="188CEE11" w:rsidR="00311E90" w:rsidDel="00E214BC" w:rsidRDefault="00311E90">
      <w:pPr>
        <w:pStyle w:val="just"/>
        <w:jc w:val="both"/>
        <w:rPr>
          <w:del w:id="54" w:author="Microsoft Office User" w:date="2021-07-15T11:05:00Z"/>
        </w:rPr>
        <w:pPrChange w:id="55" w:author="Microsoft Office User" w:date="2021-07-15T11:07:00Z">
          <w:pPr>
            <w:pStyle w:val="Heading4"/>
          </w:pPr>
        </w:pPrChange>
      </w:pPr>
      <w:bookmarkStart w:id="56" w:name="Requirements"/>
      <w:bookmarkEnd w:id="56"/>
      <w:del w:id="57" w:author="Microsoft Office User" w:date="2021-07-15T11:05:00Z">
        <w:r w:rsidDel="00E214BC">
          <w:rPr>
            <w:rStyle w:val="Subtitle1"/>
            <w:rFonts w:ascii="Arial" w:hAnsi="Arial" w:cs="Arial"/>
            <w:color w:val="339900"/>
            <w:sz w:val="20"/>
            <w:szCs w:val="20"/>
          </w:rPr>
          <w:delText>Hardware and system requirements</w:delText>
        </w:r>
      </w:del>
    </w:p>
    <w:p w14:paraId="58CE8E51" w14:textId="442DD34A" w:rsidR="00311E90" w:rsidDel="00E214BC" w:rsidRDefault="00311E90">
      <w:pPr>
        <w:pStyle w:val="just"/>
        <w:rPr>
          <w:del w:id="58" w:author="Microsoft Office User" w:date="2021-07-15T11:05:00Z"/>
        </w:rPr>
        <w:pPrChange w:id="59" w:author="Microsoft Office User" w:date="2021-07-15T11:07:00Z">
          <w:pPr>
            <w:pStyle w:val="just"/>
            <w:jc w:val="both"/>
          </w:pPr>
        </w:pPrChange>
      </w:pPr>
      <w:del w:id="60" w:author="Microsoft Office User" w:date="2021-07-15T11:05:00Z">
        <w:r w:rsidDel="00E214BC">
          <w:rPr>
            <w:rFonts w:ascii="Arial" w:hAnsi="Arial" w:cs="Arial"/>
            <w:sz w:val="20"/>
            <w:szCs w:val="20"/>
          </w:rPr>
          <w:delText xml:space="preserve">To access the </w:delText>
        </w:r>
      </w:del>
      <w:del w:id="61" w:author="Microsoft Office User" w:date="2021-07-15T10:58:00Z">
        <w:r w:rsidDel="00E214BC">
          <w:rPr>
            <w:rFonts w:ascii="Arial" w:hAnsi="Arial" w:cs="Arial"/>
            <w:sz w:val="20"/>
            <w:szCs w:val="20"/>
          </w:rPr>
          <w:delText>CDMS</w:delText>
        </w:r>
      </w:del>
      <w:del w:id="62" w:author="Microsoft Office User" w:date="2021-07-15T11:05:00Z">
        <w:r w:rsidDel="00E214BC">
          <w:rPr>
            <w:rFonts w:ascii="Arial" w:hAnsi="Arial" w:cs="Arial"/>
            <w:sz w:val="20"/>
            <w:szCs w:val="20"/>
          </w:rPr>
          <w:delText xml:space="preserve"> the following hardware and software is currently required:</w:delText>
        </w:r>
      </w:del>
    </w:p>
    <w:p w14:paraId="07368E8C" w14:textId="0BC5EBFB" w:rsidR="00311E90" w:rsidDel="00E214BC" w:rsidRDefault="00311E90">
      <w:pPr>
        <w:pStyle w:val="just"/>
        <w:rPr>
          <w:del w:id="63" w:author="Microsoft Office User" w:date="2021-07-15T11:05:00Z"/>
        </w:rPr>
        <w:pPrChange w:id="64" w:author="Microsoft Office User" w:date="2021-07-15T11:07:00Z">
          <w:pPr>
            <w:pStyle w:val="just"/>
            <w:numPr>
              <w:numId w:val="6"/>
            </w:numPr>
            <w:tabs>
              <w:tab w:val="num" w:pos="720"/>
            </w:tabs>
            <w:ind w:left="720" w:hanging="360"/>
            <w:jc w:val="both"/>
          </w:pPr>
        </w:pPrChange>
      </w:pPr>
      <w:del w:id="65" w:author="Microsoft Office User" w:date="2021-07-15T11:05:00Z">
        <w:r w:rsidDel="00E214BC">
          <w:rPr>
            <w:rFonts w:ascii="Arial" w:hAnsi="Arial" w:cs="Arial"/>
            <w:sz w:val="20"/>
            <w:szCs w:val="20"/>
          </w:rPr>
          <w:delText>a Palm Pilot PDA running Palm OS version 3 (or later),</w:delText>
        </w:r>
      </w:del>
    </w:p>
    <w:p w14:paraId="53075186" w14:textId="1344A9BF" w:rsidR="00311E90" w:rsidDel="00E214BC" w:rsidRDefault="00311E90">
      <w:pPr>
        <w:pStyle w:val="just"/>
        <w:rPr>
          <w:del w:id="66" w:author="Microsoft Office User" w:date="2021-07-15T11:05:00Z"/>
        </w:rPr>
        <w:pPrChange w:id="67" w:author="Microsoft Office User" w:date="2021-07-15T11:07:00Z">
          <w:pPr>
            <w:pStyle w:val="just"/>
            <w:numPr>
              <w:numId w:val="6"/>
            </w:numPr>
            <w:tabs>
              <w:tab w:val="num" w:pos="720"/>
            </w:tabs>
            <w:ind w:left="720" w:hanging="360"/>
            <w:jc w:val="both"/>
          </w:pPr>
        </w:pPrChange>
      </w:pPr>
      <w:del w:id="68" w:author="Microsoft Office User" w:date="2021-07-15T11:05:00Z">
        <w:r w:rsidDel="00E214BC">
          <w:rPr>
            <w:rFonts w:ascii="Arial" w:hAnsi="Arial" w:cs="Arial"/>
            <w:sz w:val="20"/>
            <w:szCs w:val="20"/>
          </w:rPr>
          <w:delText>a PC or laptop with an Intel Pentium III 200 Mhz processor as a minimum, 128 Mb RAM and 150 Mb free disk space</w:delText>
        </w:r>
        <w:r w:rsidDel="00E214BC">
          <w:rPr>
            <w:rStyle w:val="apple-converted-space"/>
            <w:rFonts w:ascii="Arial" w:hAnsi="Arial" w:cs="Arial"/>
            <w:sz w:val="20"/>
            <w:szCs w:val="20"/>
          </w:rPr>
          <w:delText> </w:delText>
        </w:r>
      </w:del>
    </w:p>
    <w:p w14:paraId="5ACF5227" w14:textId="05B3D7D2" w:rsidR="00311E90" w:rsidDel="00E214BC" w:rsidRDefault="00311E90">
      <w:pPr>
        <w:pStyle w:val="just"/>
        <w:rPr>
          <w:del w:id="69" w:author="Microsoft Office User" w:date="2021-07-15T11:05:00Z"/>
        </w:rPr>
        <w:pPrChange w:id="70" w:author="Microsoft Office User" w:date="2021-07-15T11:07:00Z">
          <w:pPr>
            <w:pStyle w:val="just"/>
            <w:numPr>
              <w:numId w:val="6"/>
            </w:numPr>
            <w:tabs>
              <w:tab w:val="num" w:pos="720"/>
            </w:tabs>
            <w:ind w:left="720" w:hanging="360"/>
            <w:jc w:val="both"/>
          </w:pPr>
        </w:pPrChange>
      </w:pPr>
      <w:del w:id="71" w:author="Microsoft Office User" w:date="2021-07-15T11:05:00Z">
        <w:r w:rsidDel="00E214BC">
          <w:rPr>
            <w:rFonts w:ascii="Arial" w:hAnsi="Arial" w:cs="Arial"/>
            <w:sz w:val="20"/>
            <w:szCs w:val="20"/>
          </w:rPr>
          <w:delText>Windows NT 4.0, Windows 98, Windows 2000 or Windows XP</w:delText>
        </w:r>
      </w:del>
    </w:p>
    <w:p w14:paraId="5E8F7F27" w14:textId="6530D7BC" w:rsidR="00311E90" w:rsidDel="00E214BC" w:rsidRDefault="00311E90">
      <w:pPr>
        <w:pStyle w:val="just"/>
        <w:rPr>
          <w:del w:id="72" w:author="Microsoft Office User" w:date="2021-07-15T11:05:00Z"/>
        </w:rPr>
        <w:pPrChange w:id="73" w:author="Microsoft Office User" w:date="2021-07-15T11:07:00Z">
          <w:pPr>
            <w:pStyle w:val="just"/>
            <w:numPr>
              <w:numId w:val="6"/>
            </w:numPr>
            <w:tabs>
              <w:tab w:val="num" w:pos="720"/>
            </w:tabs>
            <w:ind w:left="720" w:hanging="360"/>
            <w:jc w:val="both"/>
          </w:pPr>
        </w:pPrChange>
      </w:pPr>
      <w:del w:id="74" w:author="Microsoft Office User" w:date="2021-07-15T11:05:00Z">
        <w:r w:rsidDel="00E214BC">
          <w:rPr>
            <w:rFonts w:ascii="Arial" w:hAnsi="Arial" w:cs="Arial"/>
            <w:sz w:val="20"/>
            <w:szCs w:val="20"/>
          </w:rPr>
          <w:delText>Palm Desktop for Windows Version 4.1.0.0 (or later)</w:delText>
        </w:r>
      </w:del>
    </w:p>
    <w:p w14:paraId="420DE4F8" w14:textId="7BC8A3AF" w:rsidR="00311E90" w:rsidDel="00E214BC" w:rsidRDefault="00311E90">
      <w:pPr>
        <w:pStyle w:val="just"/>
        <w:rPr>
          <w:del w:id="75" w:author="Microsoft Office User" w:date="2021-07-15T11:05:00Z"/>
        </w:rPr>
        <w:pPrChange w:id="76" w:author="Microsoft Office User" w:date="2021-07-15T11:07:00Z">
          <w:pPr>
            <w:pStyle w:val="just"/>
            <w:numPr>
              <w:numId w:val="6"/>
            </w:numPr>
            <w:tabs>
              <w:tab w:val="num" w:pos="720"/>
            </w:tabs>
            <w:ind w:left="720" w:hanging="360"/>
            <w:jc w:val="both"/>
          </w:pPr>
        </w:pPrChange>
      </w:pPr>
      <w:del w:id="77" w:author="Microsoft Office User" w:date="2021-07-15T11:05:00Z">
        <w:r w:rsidDel="00E214BC">
          <w:rPr>
            <w:rFonts w:ascii="Arial" w:hAnsi="Arial" w:cs="Arial"/>
            <w:sz w:val="20"/>
            <w:szCs w:val="20"/>
          </w:rPr>
          <w:delText>Sun Java Runtime Environment Version 1.4 (or later)</w:delText>
        </w:r>
      </w:del>
    </w:p>
    <w:p w14:paraId="2A15C3DB" w14:textId="0B6489F3" w:rsidR="00311E90" w:rsidDel="00E214BC" w:rsidRDefault="00311E90">
      <w:pPr>
        <w:pStyle w:val="just"/>
        <w:rPr>
          <w:del w:id="78" w:author="Microsoft Office User" w:date="2021-07-15T11:05:00Z"/>
        </w:rPr>
        <w:pPrChange w:id="79" w:author="Microsoft Office User" w:date="2021-07-15T11:07:00Z">
          <w:pPr>
            <w:pStyle w:val="just"/>
            <w:jc w:val="both"/>
          </w:pPr>
        </w:pPrChange>
      </w:pPr>
      <w:del w:id="80" w:author="Microsoft Office User" w:date="2021-07-15T11:05:00Z">
        <w:r w:rsidDel="00E214BC">
          <w:rPr>
            <w:rFonts w:ascii="Arial" w:hAnsi="Arial" w:cs="Arial"/>
            <w:sz w:val="20"/>
            <w:szCs w:val="20"/>
          </w:rPr>
          <w:delText>Access to the internet is required to utilise the ABE Services website and for synchronising between the Palm Pilot and ABE Service's database.</w:delText>
        </w:r>
        <w:r w:rsidDel="00E214BC">
          <w:rPr>
            <w:rStyle w:val="apple-converted-space"/>
            <w:rFonts w:ascii="Arial" w:hAnsi="Arial" w:cs="Arial"/>
            <w:sz w:val="20"/>
            <w:szCs w:val="20"/>
          </w:rPr>
          <w:delText> </w:delText>
        </w:r>
      </w:del>
    </w:p>
    <w:p w14:paraId="20076028" w14:textId="4FE46D23" w:rsidR="00311E90" w:rsidDel="00E214BC" w:rsidRDefault="00E214BC">
      <w:pPr>
        <w:pStyle w:val="just"/>
        <w:rPr>
          <w:del w:id="81" w:author="Microsoft Office User" w:date="2021-07-15T11:05:00Z"/>
        </w:rPr>
        <w:pPrChange w:id="82" w:author="Microsoft Office User" w:date="2021-07-15T11:07:00Z">
          <w:pPr>
            <w:pStyle w:val="just"/>
            <w:jc w:val="both"/>
          </w:pPr>
        </w:pPrChange>
      </w:pPr>
      <w:del w:id="83" w:author="Microsoft Office User" w:date="2021-07-15T11:05:00Z">
        <w:r w:rsidDel="00E214BC">
          <w:fldChar w:fldCharType="begin"/>
        </w:r>
        <w:r w:rsidDel="00E214BC">
          <w:delInstrText xml:space="preserve"> HYPERLINK "file:///Users/MikeEvans/Documents/AMS%20Documents/ABE%20Services/ABE%20-%20Web%20Site/John's%20Web%20Material%2010-06/LightABE/CDMS_How_it_works.htm" \l "top" \t "_top" </w:delInstrText>
        </w:r>
        <w:r w:rsidDel="00E214BC">
          <w:fldChar w:fldCharType="separate"/>
        </w:r>
        <w:r w:rsidR="00311E90" w:rsidDel="00E214BC">
          <w:rPr>
            <w:rStyle w:val="Hyperlink"/>
            <w:color w:val="660000"/>
            <w:sz w:val="21"/>
            <w:szCs w:val="21"/>
          </w:rPr>
          <w:delText>Return to top of page</w:delText>
        </w:r>
        <w:r w:rsidDel="00E214BC">
          <w:rPr>
            <w:rStyle w:val="Hyperlink"/>
            <w:color w:val="660000"/>
            <w:sz w:val="21"/>
            <w:szCs w:val="21"/>
          </w:rPr>
          <w:fldChar w:fldCharType="end"/>
        </w:r>
      </w:del>
    </w:p>
    <w:p w14:paraId="5600AFD4" w14:textId="506B1987" w:rsidR="00311E90" w:rsidDel="00E214BC" w:rsidRDefault="00311E90">
      <w:pPr>
        <w:pStyle w:val="just"/>
        <w:rPr>
          <w:del w:id="84" w:author="Microsoft Office User" w:date="2021-07-15T11:05:00Z"/>
        </w:rPr>
        <w:pPrChange w:id="85" w:author="Microsoft Office User" w:date="2021-07-15T11:07:00Z">
          <w:pPr>
            <w:pStyle w:val="Heading4"/>
          </w:pPr>
        </w:pPrChange>
      </w:pPr>
      <w:bookmarkStart w:id="86" w:name="Capacity"/>
      <w:bookmarkEnd w:id="86"/>
      <w:del w:id="87" w:author="Microsoft Office User" w:date="2021-07-15T11:05:00Z">
        <w:r w:rsidDel="00E214BC">
          <w:rPr>
            <w:rStyle w:val="Subtitle1"/>
            <w:rFonts w:ascii="Verdana" w:hAnsi="Verdana" w:cs="Arial"/>
            <w:color w:val="339900"/>
            <w:sz w:val="20"/>
            <w:szCs w:val="20"/>
          </w:rPr>
          <w:delText>Palm Capacity Limitation</w:delText>
        </w:r>
      </w:del>
    </w:p>
    <w:p w14:paraId="736634ED" w14:textId="5C80EA83" w:rsidR="00311E90" w:rsidDel="00E214BC" w:rsidRDefault="00311E90">
      <w:pPr>
        <w:pStyle w:val="just"/>
        <w:rPr>
          <w:del w:id="88" w:author="Microsoft Office User" w:date="2021-07-15T11:05:00Z"/>
        </w:rPr>
        <w:pPrChange w:id="89" w:author="Microsoft Office User" w:date="2021-07-15T11:07:00Z">
          <w:pPr>
            <w:pStyle w:val="just"/>
            <w:jc w:val="both"/>
          </w:pPr>
        </w:pPrChange>
      </w:pPr>
      <w:del w:id="90" w:author="Microsoft Office User" w:date="2021-07-15T11:05:00Z">
        <w:r w:rsidDel="00E214BC">
          <w:rPr>
            <w:rFonts w:ascii="Arial" w:hAnsi="Arial" w:cs="Arial"/>
            <w:sz w:val="20"/>
            <w:szCs w:val="20"/>
          </w:rPr>
          <w:delText xml:space="preserve">Attention of users and potential users of the </w:delText>
        </w:r>
      </w:del>
      <w:del w:id="91" w:author="Microsoft Office User" w:date="2021-07-15T10:58:00Z">
        <w:r w:rsidDel="00E214BC">
          <w:rPr>
            <w:rFonts w:ascii="Arial" w:hAnsi="Arial" w:cs="Arial"/>
            <w:sz w:val="20"/>
            <w:szCs w:val="20"/>
          </w:rPr>
          <w:delText>CDMS</w:delText>
        </w:r>
      </w:del>
      <w:del w:id="92" w:author="Microsoft Office User" w:date="2021-07-15T11:05:00Z">
        <w:r w:rsidDel="00E214BC">
          <w:rPr>
            <w:rFonts w:ascii="Arial" w:hAnsi="Arial" w:cs="Arial"/>
            <w:sz w:val="20"/>
            <w:szCs w:val="20"/>
          </w:rPr>
          <w:delText xml:space="preserve"> is drawn to limitations on the size and number of projects that may be downloaded to PDAs (Palms). As these limits vary depending on the PDA used and the project(s) involved it is not possible to provide precise guidance on the limits that may be encountered. When the download capacity is exceeded not all the project information is downloaded to the PDA.</w:delText>
        </w:r>
      </w:del>
    </w:p>
    <w:p w14:paraId="33094AEE" w14:textId="6D161A29" w:rsidR="00311E90" w:rsidDel="00E214BC" w:rsidRDefault="00311E90">
      <w:pPr>
        <w:pStyle w:val="just"/>
        <w:rPr>
          <w:del w:id="93" w:author="Microsoft Office User" w:date="2021-07-15T11:05:00Z"/>
        </w:rPr>
        <w:pPrChange w:id="94" w:author="Microsoft Office User" w:date="2021-07-15T11:07:00Z">
          <w:pPr>
            <w:pStyle w:val="just"/>
            <w:jc w:val="both"/>
          </w:pPr>
        </w:pPrChange>
      </w:pPr>
      <w:del w:id="95" w:author="Microsoft Office User" w:date="2021-07-15T11:05:00Z">
        <w:r w:rsidDel="00E214BC">
          <w:rPr>
            <w:rFonts w:ascii="Arial" w:hAnsi="Arial" w:cs="Arial"/>
            <w:sz w:val="20"/>
            <w:szCs w:val="20"/>
          </w:rPr>
          <w:delText>To date projects with of the order of 25 Inspection and Test Plans and 10 worklots have been successfully downloaded. Projects with significantly more worklots but fewer ITPs have also been successfully handled. More than ten projects have also been successfully downloaded to a single Palm.</w:delText>
        </w:r>
      </w:del>
    </w:p>
    <w:p w14:paraId="068C566B" w14:textId="6027B2EF" w:rsidR="00311E90" w:rsidDel="00E214BC" w:rsidRDefault="00311E90">
      <w:pPr>
        <w:pStyle w:val="just"/>
        <w:rPr>
          <w:del w:id="96" w:author="Microsoft Office User" w:date="2021-07-15T11:05:00Z"/>
        </w:rPr>
        <w:pPrChange w:id="97" w:author="Microsoft Office User" w:date="2021-07-15T11:07:00Z">
          <w:pPr>
            <w:pStyle w:val="just"/>
            <w:jc w:val="both"/>
          </w:pPr>
        </w:pPrChange>
      </w:pPr>
      <w:del w:id="98" w:author="Microsoft Office User" w:date="2021-07-15T11:05:00Z">
        <w:r w:rsidDel="00E214BC">
          <w:rPr>
            <w:rFonts w:ascii="Arial" w:hAnsi="Arial" w:cs="Arial"/>
            <w:sz w:val="20"/>
            <w:szCs w:val="20"/>
          </w:rPr>
          <w:delText>The download capacity may be adversely affected if the free space on the PDA (Palm) is less than 5 Mb and there is a significant skew in the ITP to Work Lot ratio, ie a high number of Work Lots to the number of ITPs or vice versa.</w:delText>
        </w:r>
      </w:del>
    </w:p>
    <w:p w14:paraId="50DC0510" w14:textId="36B3823A" w:rsidR="00311E90" w:rsidDel="00E214BC" w:rsidRDefault="00311E90">
      <w:pPr>
        <w:pStyle w:val="just"/>
        <w:rPr>
          <w:del w:id="99" w:author="Microsoft Office User" w:date="2021-07-15T11:05:00Z"/>
        </w:rPr>
        <w:pPrChange w:id="100" w:author="Microsoft Office User" w:date="2021-07-15T11:07:00Z">
          <w:pPr>
            <w:pStyle w:val="just"/>
            <w:jc w:val="both"/>
          </w:pPr>
        </w:pPrChange>
      </w:pPr>
      <w:del w:id="101" w:author="Microsoft Office User" w:date="2021-07-15T11:05:00Z">
        <w:r w:rsidDel="00E214BC">
          <w:rPr>
            <w:rFonts w:ascii="Arial" w:hAnsi="Arial" w:cs="Arial"/>
            <w:sz w:val="20"/>
            <w:szCs w:val="20"/>
          </w:rPr>
          <w:delText xml:space="preserve">The download capacity of the </w:delText>
        </w:r>
      </w:del>
      <w:del w:id="102" w:author="Microsoft Office User" w:date="2021-07-15T10:58:00Z">
        <w:r w:rsidDel="00E214BC">
          <w:rPr>
            <w:rFonts w:ascii="Arial" w:hAnsi="Arial" w:cs="Arial"/>
            <w:sz w:val="20"/>
            <w:szCs w:val="20"/>
          </w:rPr>
          <w:delText>CDMS</w:delText>
        </w:r>
      </w:del>
      <w:del w:id="103" w:author="Microsoft Office User" w:date="2021-07-15T11:05:00Z">
        <w:r w:rsidDel="00E214BC">
          <w:rPr>
            <w:rFonts w:ascii="Arial" w:hAnsi="Arial" w:cs="Arial"/>
            <w:sz w:val="20"/>
            <w:szCs w:val="20"/>
          </w:rPr>
          <w:delText xml:space="preserve"> indicated above has been sufficient for trial projects undertaken in 2004. These projects were for building, civil and landscape works up to the order of $2,000,000.</w:delText>
        </w:r>
      </w:del>
    </w:p>
    <w:p w14:paraId="23BB0783" w14:textId="5E8B3EEF" w:rsidR="00311E90" w:rsidDel="00E214BC" w:rsidRDefault="00311E90">
      <w:pPr>
        <w:pStyle w:val="just"/>
        <w:rPr>
          <w:del w:id="104" w:author="Microsoft Office User" w:date="2021-07-15T11:05:00Z"/>
        </w:rPr>
        <w:pPrChange w:id="105" w:author="Microsoft Office User" w:date="2021-07-15T11:07:00Z">
          <w:pPr>
            <w:pStyle w:val="just"/>
            <w:jc w:val="both"/>
          </w:pPr>
        </w:pPrChange>
      </w:pPr>
      <w:del w:id="106" w:author="Microsoft Office User" w:date="2021-07-15T11:05:00Z">
        <w:r w:rsidDel="00E214BC">
          <w:rPr>
            <w:rFonts w:ascii="Arial" w:hAnsi="Arial" w:cs="Arial"/>
            <w:sz w:val="20"/>
            <w:szCs w:val="20"/>
          </w:rPr>
          <w:delText xml:space="preserve">Users looking at employing the </w:delText>
        </w:r>
      </w:del>
      <w:del w:id="107" w:author="Microsoft Office User" w:date="2021-07-15T10:58:00Z">
        <w:r w:rsidDel="00E214BC">
          <w:rPr>
            <w:rFonts w:ascii="Arial" w:hAnsi="Arial" w:cs="Arial"/>
            <w:sz w:val="20"/>
            <w:szCs w:val="20"/>
          </w:rPr>
          <w:delText>CDMS</w:delText>
        </w:r>
      </w:del>
      <w:del w:id="108" w:author="Microsoft Office User" w:date="2021-07-15T11:05:00Z">
        <w:r w:rsidDel="00E214BC">
          <w:rPr>
            <w:rFonts w:ascii="Arial" w:hAnsi="Arial" w:cs="Arial"/>
            <w:sz w:val="20"/>
            <w:szCs w:val="20"/>
          </w:rPr>
          <w:delText xml:space="preserve"> on larger projects where capacity limitations may occur are invited to contact ABE Services Pty Ltd to discuss their particular needs.</w:delText>
        </w:r>
      </w:del>
    </w:p>
    <w:p w14:paraId="591BF81E" w14:textId="3C025170" w:rsidR="00311E90" w:rsidDel="00E214BC" w:rsidRDefault="00E214BC">
      <w:pPr>
        <w:pStyle w:val="just"/>
        <w:rPr>
          <w:del w:id="109" w:author="Microsoft Office User" w:date="2021-07-15T11:05:00Z"/>
        </w:rPr>
        <w:pPrChange w:id="110" w:author="Microsoft Office User" w:date="2021-07-15T11:07:00Z">
          <w:pPr>
            <w:pStyle w:val="NormalWeb"/>
          </w:pPr>
        </w:pPrChange>
      </w:pPr>
      <w:del w:id="111" w:author="Microsoft Office User" w:date="2021-07-15T11:05:00Z">
        <w:r w:rsidDel="00E214BC">
          <w:fldChar w:fldCharType="begin"/>
        </w:r>
        <w:r w:rsidDel="00E214BC">
          <w:delInstrText xml:space="preserve"> HYPERLINK "file:///Users/MikeEvans/Documents/AMS%20Documents/ABE%20Services/ABE%20-%20Web%20Site/John's%20Web%20Material%2010-06/LightABE/CDMS_How_it_works.htm" \l "top" \t "_top" </w:delInstrText>
        </w:r>
        <w:r w:rsidDel="00E214BC">
          <w:fldChar w:fldCharType="separate"/>
        </w:r>
        <w:r w:rsidR="00311E90" w:rsidDel="00E214BC">
          <w:rPr>
            <w:rStyle w:val="Hyperlink"/>
            <w:color w:val="660000"/>
            <w:sz w:val="21"/>
            <w:szCs w:val="21"/>
          </w:rPr>
          <w:delText>Return to top of page</w:delText>
        </w:r>
        <w:r w:rsidDel="00E214BC">
          <w:rPr>
            <w:rStyle w:val="Hyperlink"/>
            <w:color w:val="660000"/>
            <w:sz w:val="21"/>
            <w:szCs w:val="21"/>
          </w:rPr>
          <w:fldChar w:fldCharType="end"/>
        </w:r>
      </w:del>
    </w:p>
    <w:p w14:paraId="1301985B" w14:textId="3F3E901C" w:rsidR="00EA7E08" w:rsidRDefault="00EA7E08">
      <w:pPr>
        <w:pStyle w:val="just"/>
        <w:pPrChange w:id="112" w:author="Microsoft Office User" w:date="2021-07-15T11:07:00Z">
          <w:pPr/>
        </w:pPrChange>
      </w:pPr>
      <w:r>
        <w:br w:type="page"/>
      </w:r>
    </w:p>
    <w:p w14:paraId="5E2B4CB9" w14:textId="42BD6547" w:rsidR="00EA7E08" w:rsidRDefault="00EA7E08" w:rsidP="00EA7E08">
      <w:pPr>
        <w:pStyle w:val="NormalWeb"/>
        <w:jc w:val="right"/>
      </w:pPr>
      <w:r>
        <w:lastRenderedPageBreak/>
        <w:t>CONTRACTORS</w:t>
      </w:r>
    </w:p>
    <w:p w14:paraId="6C8BEF9E" w14:textId="21754D33" w:rsidR="00EA7E08" w:rsidRPr="00EA7E08" w:rsidRDefault="00EA7E08" w:rsidP="00EA7E08">
      <w:pPr>
        <w:spacing w:before="100" w:beforeAutospacing="1" w:after="100" w:afterAutospacing="1"/>
        <w:jc w:val="center"/>
        <w:rPr>
          <w:rFonts w:ascii="Arial" w:eastAsia="Times New Roman" w:hAnsi="Arial" w:cs="Arial"/>
          <w:color w:val="999999"/>
          <w:sz w:val="32"/>
          <w:szCs w:val="32"/>
          <w:lang w:eastAsia="en-GB"/>
        </w:rPr>
      </w:pPr>
      <w:r w:rsidRPr="00EA7E08">
        <w:rPr>
          <w:rFonts w:ascii="Arial" w:eastAsia="Times New Roman" w:hAnsi="Arial" w:cs="Arial"/>
          <w:color w:val="999999"/>
          <w:sz w:val="48"/>
          <w:szCs w:val="48"/>
          <w:lang w:eastAsia="en-GB"/>
        </w:rPr>
        <w:t xml:space="preserve">Benefits of the </w:t>
      </w:r>
      <w:del w:id="113" w:author="Microsoft Office User" w:date="2021-07-15T10:58:00Z">
        <w:r w:rsidRPr="00EA7E08" w:rsidDel="00E214BC">
          <w:rPr>
            <w:rFonts w:ascii="Arial" w:eastAsia="Times New Roman" w:hAnsi="Arial" w:cs="Arial"/>
            <w:color w:val="999999"/>
            <w:sz w:val="48"/>
            <w:szCs w:val="48"/>
            <w:lang w:eastAsia="en-GB"/>
          </w:rPr>
          <w:delText>CDMS</w:delText>
        </w:r>
      </w:del>
      <w:ins w:id="114" w:author="Microsoft Office User" w:date="2021-07-15T10:58:00Z">
        <w:r w:rsidR="00E214BC">
          <w:rPr>
            <w:rFonts w:ascii="Arial" w:eastAsia="Times New Roman" w:hAnsi="Arial" w:cs="Arial"/>
            <w:color w:val="999999"/>
            <w:sz w:val="48"/>
            <w:szCs w:val="48"/>
            <w:lang w:eastAsia="en-GB"/>
          </w:rPr>
          <w:t>CAS</w:t>
        </w:r>
      </w:ins>
      <w:r w:rsidRPr="00EA7E08">
        <w:rPr>
          <w:rFonts w:ascii="Arial" w:eastAsia="Times New Roman" w:hAnsi="Arial" w:cs="Arial"/>
          <w:color w:val="999999"/>
          <w:sz w:val="48"/>
          <w:szCs w:val="48"/>
          <w:lang w:eastAsia="en-GB"/>
        </w:rPr>
        <w:t xml:space="preserve"> to Contractors and </w:t>
      </w:r>
      <w:proofErr w:type="spellStart"/>
      <w:r w:rsidRPr="00EA7E08">
        <w:rPr>
          <w:rFonts w:ascii="Arial" w:eastAsia="Times New Roman" w:hAnsi="Arial" w:cs="Arial"/>
          <w:color w:val="999999"/>
          <w:sz w:val="48"/>
          <w:szCs w:val="48"/>
          <w:lang w:eastAsia="en-GB"/>
        </w:rPr>
        <w:t>SubContractors</w:t>
      </w:r>
      <w:proofErr w:type="spellEnd"/>
    </w:p>
    <w:p w14:paraId="4F748159" w14:textId="2C1F72DF" w:rsidR="00EA7E08" w:rsidRPr="00EA7E08" w:rsidRDefault="00EA7E08" w:rsidP="00EA7E08">
      <w:p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 xml:space="preserve">The </w:t>
      </w:r>
      <w:del w:id="115" w:author="Microsoft Office User" w:date="2021-07-15T10:58:00Z">
        <w:r w:rsidRPr="00EA7E08" w:rsidDel="00E214BC">
          <w:rPr>
            <w:rFonts w:ascii="Arial" w:eastAsia="Times New Roman" w:hAnsi="Arial" w:cs="Arial"/>
            <w:color w:val="666666"/>
            <w:sz w:val="20"/>
            <w:szCs w:val="20"/>
            <w:lang w:eastAsia="en-GB"/>
          </w:rPr>
          <w:delText>CDMS</w:delText>
        </w:r>
      </w:del>
      <w:ins w:id="116" w:author="Microsoft Office User" w:date="2021-07-15T10:58:00Z">
        <w:r w:rsidR="00E214BC">
          <w:rPr>
            <w:rFonts w:ascii="Arial" w:eastAsia="Times New Roman" w:hAnsi="Arial" w:cs="Arial"/>
            <w:color w:val="666666"/>
            <w:sz w:val="20"/>
            <w:szCs w:val="20"/>
            <w:lang w:eastAsia="en-GB"/>
          </w:rPr>
          <w:t>CAS</w:t>
        </w:r>
      </w:ins>
      <w:r w:rsidRPr="00EA7E08">
        <w:rPr>
          <w:rFonts w:ascii="Arial" w:eastAsia="Times New Roman" w:hAnsi="Arial" w:cs="Arial"/>
          <w:color w:val="666666"/>
          <w:sz w:val="20"/>
          <w:szCs w:val="20"/>
          <w:lang w:eastAsia="en-GB"/>
        </w:rPr>
        <w:t xml:space="preserve"> provides Contractors and Sub-Contractors with:</w:t>
      </w:r>
    </w:p>
    <w:p w14:paraId="43932466"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Less paperwork;</w:t>
      </w:r>
    </w:p>
    <w:p w14:paraId="7EE83A90"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Quick and easy recording of inspection and testing;</w:t>
      </w:r>
    </w:p>
    <w:p w14:paraId="2E1B9A87"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A clear framework for checking so it is clear what has been checked and what is to be checked;</w:t>
      </w:r>
    </w:p>
    <w:p w14:paraId="7403FC64"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Facilitates Checker’s access to relevant key information;</w:t>
      </w:r>
    </w:p>
    <w:p w14:paraId="57F66FE1"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Automatic date and time recording of checks recorded;</w:t>
      </w:r>
    </w:p>
    <w:p w14:paraId="242EE5C7"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Quick and easy recording of nonconformance (we call them Follow Up Actions) so recording them helps not hinders;</w:t>
      </w:r>
    </w:p>
    <w:p w14:paraId="3631D15F"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Facilitates monitoring of subcontractors and obtaining their compliance records;</w:t>
      </w:r>
    </w:p>
    <w:p w14:paraId="3039E754"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Clear and comprehensive reports of inspection and testing for you and your customers;</w:t>
      </w:r>
    </w:p>
    <w:p w14:paraId="386C55BC"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Facilitates compilation of compliance records;</w:t>
      </w:r>
    </w:p>
    <w:p w14:paraId="2F21ED6E"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Facilitates early identification of potential issues and problem projects;</w:t>
      </w:r>
    </w:p>
    <w:p w14:paraId="439E7086"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 xml:space="preserve">Facilitates the </w:t>
      </w:r>
      <w:proofErr w:type="spellStart"/>
      <w:r w:rsidRPr="00EA7E08">
        <w:rPr>
          <w:rFonts w:ascii="Arial" w:eastAsia="Times New Roman" w:hAnsi="Arial" w:cs="Arial"/>
          <w:color w:val="666666"/>
          <w:sz w:val="20"/>
          <w:szCs w:val="20"/>
          <w:lang w:eastAsia="en-GB"/>
        </w:rPr>
        <w:t>set up</w:t>
      </w:r>
      <w:proofErr w:type="spellEnd"/>
      <w:r w:rsidRPr="00EA7E08">
        <w:rPr>
          <w:rFonts w:ascii="Arial" w:eastAsia="Times New Roman" w:hAnsi="Arial" w:cs="Arial"/>
          <w:color w:val="666666"/>
          <w:sz w:val="20"/>
          <w:szCs w:val="20"/>
          <w:lang w:eastAsia="en-GB"/>
        </w:rPr>
        <w:t xml:space="preserve"> of Inspection and Test Plans (ITP's) through availability of model ITP's and the ability to copy previous ones; </w:t>
      </w:r>
    </w:p>
    <w:p w14:paraId="304F9D2C" w14:textId="77777777" w:rsidR="00EA7E08" w:rsidRPr="00EA7E08" w:rsidRDefault="00EA7E08" w:rsidP="00EA7E08">
      <w:pPr>
        <w:numPr>
          <w:ilvl w:val="0"/>
          <w:numId w:val="7"/>
        </w:numPr>
        <w:spacing w:before="100" w:beforeAutospacing="1" w:after="100" w:afterAutospacing="1"/>
        <w:rPr>
          <w:rFonts w:ascii="Verdana" w:eastAsia="Times New Roman" w:hAnsi="Verdana" w:cs="Times New Roman"/>
          <w:color w:val="666666"/>
          <w:sz w:val="17"/>
          <w:szCs w:val="17"/>
          <w:lang w:eastAsia="en-GB"/>
        </w:rPr>
      </w:pPr>
      <w:r w:rsidRPr="00EA7E08">
        <w:rPr>
          <w:rFonts w:ascii="Arial" w:eastAsia="Times New Roman" w:hAnsi="Arial" w:cs="Arial"/>
          <w:color w:val="666666"/>
          <w:sz w:val="20"/>
          <w:szCs w:val="20"/>
          <w:lang w:eastAsia="en-GB"/>
        </w:rPr>
        <w:t>Easy fit into existing Quality System.</w:t>
      </w:r>
    </w:p>
    <w:p w14:paraId="76E321E4" w14:textId="77777777" w:rsidR="00EA7E08" w:rsidRDefault="00EA7E08" w:rsidP="00EA7E08">
      <w:pPr>
        <w:pStyle w:val="NormalWeb"/>
        <w:jc w:val="right"/>
      </w:pPr>
    </w:p>
    <w:p w14:paraId="210A7456" w14:textId="794D6850" w:rsidR="00EA7E08" w:rsidRDefault="00EA7E08">
      <w:pPr>
        <w:rPr>
          <w:rFonts w:ascii="Times New Roman" w:eastAsia="Times New Roman" w:hAnsi="Times New Roman" w:cs="Times New Roman"/>
          <w:lang w:eastAsia="en-GB"/>
        </w:rPr>
      </w:pPr>
      <w:r>
        <w:br w:type="page"/>
      </w:r>
    </w:p>
    <w:p w14:paraId="7EA9671B" w14:textId="77777777" w:rsidR="00EA7E08" w:rsidRDefault="00EA7E08" w:rsidP="00EA7E08">
      <w:pPr>
        <w:pStyle w:val="Header"/>
        <w:jc w:val="right"/>
      </w:pPr>
      <w:r>
        <w:lastRenderedPageBreak/>
        <w:t>CLIENTS</w:t>
      </w:r>
    </w:p>
    <w:p w14:paraId="07541799" w14:textId="77777777" w:rsidR="000A6B65" w:rsidRPr="000A6B65" w:rsidRDefault="000A6B65" w:rsidP="000A6B65">
      <w:pPr>
        <w:spacing w:before="100" w:beforeAutospacing="1" w:after="100" w:afterAutospacing="1"/>
        <w:jc w:val="center"/>
        <w:rPr>
          <w:rFonts w:ascii="Arial" w:eastAsia="Times New Roman" w:hAnsi="Arial" w:cs="Arial"/>
          <w:color w:val="6F7793"/>
          <w:sz w:val="32"/>
          <w:szCs w:val="32"/>
          <w:lang w:eastAsia="en-GB"/>
        </w:rPr>
      </w:pPr>
      <w:r w:rsidRPr="000A6B65">
        <w:rPr>
          <w:rFonts w:ascii="Arial" w:eastAsia="Times New Roman" w:hAnsi="Arial" w:cs="Arial"/>
          <w:color w:val="6F7793"/>
          <w:sz w:val="48"/>
          <w:szCs w:val="48"/>
          <w:lang w:eastAsia="en-GB"/>
        </w:rPr>
        <w:t>Benefits to Clients, Superintendents and Project Managers</w:t>
      </w:r>
    </w:p>
    <w:p w14:paraId="401A086C" w14:textId="4D86AA94" w:rsidR="000A6B65" w:rsidRPr="000A6B65" w:rsidRDefault="000A6B65" w:rsidP="000A6B65">
      <w:pPr>
        <w:spacing w:before="100" w:beforeAutospacing="1" w:after="100" w:afterAutospacing="1"/>
        <w:rPr>
          <w:rFonts w:ascii="Arial" w:eastAsia="Times New Roman" w:hAnsi="Arial" w:cs="Arial"/>
          <w:color w:val="6F7793"/>
          <w:sz w:val="32"/>
          <w:szCs w:val="32"/>
          <w:lang w:eastAsia="en-GB"/>
        </w:rPr>
      </w:pPr>
      <w:r w:rsidRPr="000A6B65">
        <w:rPr>
          <w:rFonts w:ascii="Arial" w:eastAsia="Times New Roman" w:hAnsi="Arial" w:cs="Arial"/>
          <w:color w:val="6F7793"/>
          <w:sz w:val="20"/>
          <w:szCs w:val="20"/>
          <w:lang w:eastAsia="en-GB"/>
        </w:rPr>
        <w:t xml:space="preserve">The </w:t>
      </w:r>
      <w:del w:id="117" w:author="Microsoft Office User" w:date="2021-07-15T10:58:00Z">
        <w:r w:rsidRPr="000A6B65" w:rsidDel="00E214BC">
          <w:rPr>
            <w:rFonts w:ascii="Arial" w:eastAsia="Times New Roman" w:hAnsi="Arial" w:cs="Arial"/>
            <w:color w:val="6F7793"/>
            <w:sz w:val="20"/>
            <w:szCs w:val="20"/>
            <w:lang w:eastAsia="en-GB"/>
          </w:rPr>
          <w:delText>CDMS</w:delText>
        </w:r>
      </w:del>
      <w:ins w:id="118" w:author="Microsoft Office User" w:date="2021-07-15T10:58:00Z">
        <w:r w:rsidR="00E214BC">
          <w:rPr>
            <w:rFonts w:ascii="Arial" w:eastAsia="Times New Roman" w:hAnsi="Arial" w:cs="Arial"/>
            <w:color w:val="6F7793"/>
            <w:sz w:val="20"/>
            <w:szCs w:val="20"/>
            <w:lang w:eastAsia="en-GB"/>
          </w:rPr>
          <w:t>CAS</w:t>
        </w:r>
      </w:ins>
      <w:r w:rsidRPr="000A6B65">
        <w:rPr>
          <w:rFonts w:ascii="Arial" w:eastAsia="Times New Roman" w:hAnsi="Arial" w:cs="Arial"/>
          <w:color w:val="6F7793"/>
          <w:sz w:val="20"/>
          <w:szCs w:val="20"/>
          <w:lang w:eastAsia="en-GB"/>
        </w:rPr>
        <w:t xml:space="preserve"> provides Clients, Superintendents and Project Managers with:</w:t>
      </w:r>
    </w:p>
    <w:p w14:paraId="41C1E7C8" w14:textId="77777777" w:rsidR="000A6B65" w:rsidRPr="000A6B65" w:rsidRDefault="000A6B65" w:rsidP="000A6B65">
      <w:pPr>
        <w:numPr>
          <w:ilvl w:val="0"/>
          <w:numId w:val="8"/>
        </w:numPr>
        <w:spacing w:before="100" w:beforeAutospacing="1" w:after="100" w:afterAutospacing="1"/>
        <w:jc w:val="both"/>
        <w:rPr>
          <w:rFonts w:ascii="Verdana" w:eastAsia="Times New Roman" w:hAnsi="Verdana" w:cs="Times New Roman"/>
          <w:color w:val="666666"/>
          <w:sz w:val="17"/>
          <w:szCs w:val="17"/>
          <w:lang w:eastAsia="en-GB"/>
        </w:rPr>
      </w:pPr>
      <w:r w:rsidRPr="000A6B65">
        <w:rPr>
          <w:rFonts w:ascii="Arial" w:eastAsia="Times New Roman" w:hAnsi="Arial" w:cs="Arial"/>
          <w:color w:val="666666"/>
          <w:sz w:val="20"/>
          <w:szCs w:val="20"/>
          <w:lang w:eastAsia="en-GB"/>
        </w:rPr>
        <w:t>On-line access to contractor’s plans for inspection and testing (ITPs); </w:t>
      </w:r>
    </w:p>
    <w:p w14:paraId="46E5C79C" w14:textId="77777777" w:rsidR="000A6B65" w:rsidRPr="000A6B65" w:rsidRDefault="000A6B65" w:rsidP="000A6B65">
      <w:pPr>
        <w:numPr>
          <w:ilvl w:val="0"/>
          <w:numId w:val="8"/>
        </w:numPr>
        <w:spacing w:before="100" w:beforeAutospacing="1" w:after="100" w:afterAutospacing="1"/>
        <w:jc w:val="both"/>
        <w:rPr>
          <w:rFonts w:ascii="Verdana" w:eastAsia="Times New Roman" w:hAnsi="Verdana" w:cs="Times New Roman"/>
          <w:color w:val="666666"/>
          <w:sz w:val="17"/>
          <w:szCs w:val="17"/>
          <w:lang w:eastAsia="en-GB"/>
        </w:rPr>
      </w:pPr>
      <w:r w:rsidRPr="000A6B65">
        <w:rPr>
          <w:rFonts w:ascii="Arial" w:eastAsia="Times New Roman" w:hAnsi="Arial" w:cs="Arial"/>
          <w:color w:val="666666"/>
          <w:sz w:val="20"/>
          <w:szCs w:val="20"/>
          <w:lang w:eastAsia="en-GB"/>
        </w:rPr>
        <w:t>On-line access to contractors’ records of checking compliance of work, including for date, time and person undertaking checks; and </w:t>
      </w:r>
    </w:p>
    <w:p w14:paraId="78279159" w14:textId="77777777" w:rsidR="000A6B65" w:rsidRPr="000A6B65" w:rsidRDefault="000A6B65" w:rsidP="000A6B65">
      <w:pPr>
        <w:numPr>
          <w:ilvl w:val="0"/>
          <w:numId w:val="8"/>
        </w:numPr>
        <w:spacing w:before="100" w:beforeAutospacing="1" w:after="100" w:afterAutospacing="1"/>
        <w:jc w:val="both"/>
        <w:rPr>
          <w:rFonts w:ascii="Verdana" w:eastAsia="Times New Roman" w:hAnsi="Verdana" w:cs="Times New Roman"/>
          <w:color w:val="666666"/>
          <w:sz w:val="17"/>
          <w:szCs w:val="17"/>
          <w:lang w:eastAsia="en-GB"/>
        </w:rPr>
      </w:pPr>
      <w:r w:rsidRPr="000A6B65">
        <w:rPr>
          <w:rFonts w:ascii="Arial" w:eastAsia="Times New Roman" w:hAnsi="Arial" w:cs="Arial"/>
          <w:color w:val="666666"/>
          <w:sz w:val="20"/>
          <w:szCs w:val="20"/>
          <w:lang w:eastAsia="en-GB"/>
        </w:rPr>
        <w:t>On-line access to contractor’s nonconformance (Follow Up Action) records.</w:t>
      </w:r>
    </w:p>
    <w:p w14:paraId="20FFEFD5" w14:textId="424ADA3D" w:rsidR="000A6B65" w:rsidRPr="000A6B65" w:rsidRDefault="000A6B65" w:rsidP="000A6B65">
      <w:pPr>
        <w:spacing w:before="100" w:beforeAutospacing="1" w:after="100" w:afterAutospacing="1"/>
        <w:rPr>
          <w:rFonts w:ascii="Verdana" w:eastAsia="Times New Roman" w:hAnsi="Verdana" w:cs="Times New Roman"/>
          <w:color w:val="666666"/>
          <w:sz w:val="17"/>
          <w:szCs w:val="17"/>
          <w:lang w:eastAsia="en-GB"/>
        </w:rPr>
      </w:pPr>
      <w:r w:rsidRPr="000A6B65">
        <w:rPr>
          <w:rFonts w:ascii="Arial" w:eastAsia="Times New Roman" w:hAnsi="Arial" w:cs="Arial"/>
          <w:color w:val="666666"/>
          <w:sz w:val="20"/>
          <w:szCs w:val="20"/>
          <w:lang w:eastAsia="en-GB"/>
        </w:rPr>
        <w:t xml:space="preserve">With the use of these capabilities, combined with the contractors’ use of the </w:t>
      </w:r>
      <w:del w:id="119" w:author="Microsoft Office User" w:date="2021-07-15T10:58:00Z">
        <w:r w:rsidRPr="000A6B65" w:rsidDel="00E214BC">
          <w:rPr>
            <w:rFonts w:ascii="Arial" w:eastAsia="Times New Roman" w:hAnsi="Arial" w:cs="Arial"/>
            <w:color w:val="666666"/>
            <w:sz w:val="20"/>
            <w:szCs w:val="20"/>
            <w:lang w:eastAsia="en-GB"/>
          </w:rPr>
          <w:delText>CDMS</w:delText>
        </w:r>
      </w:del>
      <w:ins w:id="120" w:author="Microsoft Office User" w:date="2021-07-15T10:58:00Z">
        <w:r w:rsidR="00E214BC">
          <w:rPr>
            <w:rFonts w:ascii="Arial" w:eastAsia="Times New Roman" w:hAnsi="Arial" w:cs="Arial"/>
            <w:color w:val="666666"/>
            <w:sz w:val="20"/>
            <w:szCs w:val="20"/>
            <w:lang w:eastAsia="en-GB"/>
          </w:rPr>
          <w:t>CAS</w:t>
        </w:r>
      </w:ins>
      <w:r w:rsidRPr="000A6B65">
        <w:rPr>
          <w:rFonts w:ascii="Arial" w:eastAsia="Times New Roman" w:hAnsi="Arial" w:cs="Arial"/>
          <w:color w:val="666666"/>
          <w:sz w:val="20"/>
          <w:szCs w:val="20"/>
          <w:lang w:eastAsia="en-GB"/>
        </w:rPr>
        <w:t xml:space="preserve"> with its advantages for assisting in their work, the benefits to Clients, Superintendents and Project Managers include:</w:t>
      </w:r>
    </w:p>
    <w:p w14:paraId="15A07275" w14:textId="77777777" w:rsidR="000A6B65" w:rsidRPr="000A6B65" w:rsidRDefault="000A6B65" w:rsidP="000A6B65">
      <w:pPr>
        <w:numPr>
          <w:ilvl w:val="0"/>
          <w:numId w:val="9"/>
        </w:numPr>
        <w:spacing w:before="100" w:beforeAutospacing="1" w:after="100" w:afterAutospacing="1"/>
        <w:rPr>
          <w:rFonts w:ascii="Verdana" w:eastAsia="Times New Roman" w:hAnsi="Verdana" w:cs="Times New Roman"/>
          <w:color w:val="666666"/>
          <w:sz w:val="17"/>
          <w:szCs w:val="17"/>
          <w:lang w:eastAsia="en-GB"/>
        </w:rPr>
      </w:pPr>
      <w:r w:rsidRPr="000A6B65">
        <w:rPr>
          <w:rFonts w:ascii="Arial" w:eastAsia="Times New Roman" w:hAnsi="Arial" w:cs="Arial"/>
          <w:color w:val="666666"/>
          <w:sz w:val="20"/>
          <w:szCs w:val="20"/>
          <w:lang w:eastAsia="en-GB"/>
        </w:rPr>
        <w:t>Enabling </w:t>
      </w:r>
      <w:r w:rsidRPr="000A6B65">
        <w:rPr>
          <w:rFonts w:ascii="Arial" w:eastAsia="Times New Roman" w:hAnsi="Arial" w:cs="Arial"/>
          <w:b/>
          <w:bCs/>
          <w:i/>
          <w:iCs/>
          <w:color w:val="666666"/>
          <w:sz w:val="20"/>
          <w:szCs w:val="20"/>
          <w:lang w:eastAsia="en-GB"/>
        </w:rPr>
        <w:t>effective monitoring</w:t>
      </w:r>
      <w:r w:rsidRPr="000A6B65">
        <w:rPr>
          <w:rFonts w:ascii="Arial" w:eastAsia="Times New Roman" w:hAnsi="Arial" w:cs="Arial"/>
          <w:color w:val="666666"/>
          <w:sz w:val="20"/>
          <w:szCs w:val="20"/>
          <w:lang w:eastAsia="en-GB"/>
        </w:rPr>
        <w:t> arrangements that provide genuine confidence in constructed works;</w:t>
      </w:r>
    </w:p>
    <w:p w14:paraId="4753AF32" w14:textId="77777777" w:rsidR="000A6B65" w:rsidRPr="000A6B65" w:rsidRDefault="000A6B65" w:rsidP="000A6B65">
      <w:pPr>
        <w:numPr>
          <w:ilvl w:val="0"/>
          <w:numId w:val="9"/>
        </w:numPr>
        <w:spacing w:before="100" w:beforeAutospacing="1" w:after="100" w:afterAutospacing="1"/>
        <w:rPr>
          <w:rFonts w:ascii="Verdana" w:eastAsia="Times New Roman" w:hAnsi="Verdana" w:cs="Times New Roman"/>
          <w:color w:val="666666"/>
          <w:sz w:val="17"/>
          <w:szCs w:val="17"/>
          <w:lang w:eastAsia="en-GB"/>
        </w:rPr>
      </w:pPr>
      <w:r w:rsidRPr="000A6B65">
        <w:rPr>
          <w:rFonts w:ascii="Arial" w:eastAsia="Times New Roman" w:hAnsi="Arial" w:cs="Arial"/>
          <w:b/>
          <w:bCs/>
          <w:i/>
          <w:iCs/>
          <w:color w:val="666666"/>
          <w:sz w:val="20"/>
          <w:szCs w:val="20"/>
          <w:lang w:eastAsia="en-GB"/>
        </w:rPr>
        <w:t>Increased efficiency</w:t>
      </w:r>
      <w:r w:rsidRPr="000A6B65">
        <w:rPr>
          <w:rFonts w:ascii="Arial" w:eastAsia="Times New Roman" w:hAnsi="Arial" w:cs="Arial"/>
          <w:color w:val="666666"/>
          <w:sz w:val="20"/>
          <w:szCs w:val="20"/>
          <w:lang w:eastAsia="en-GB"/>
        </w:rPr>
        <w:t> in monitoring through on-line access to planning and compliance records;</w:t>
      </w:r>
    </w:p>
    <w:p w14:paraId="7074EFF2" w14:textId="77777777" w:rsidR="000A6B65" w:rsidRPr="000A6B65" w:rsidRDefault="000A6B65" w:rsidP="000A6B65">
      <w:pPr>
        <w:numPr>
          <w:ilvl w:val="0"/>
          <w:numId w:val="9"/>
        </w:numPr>
        <w:spacing w:before="100" w:beforeAutospacing="1" w:after="100" w:afterAutospacing="1"/>
        <w:rPr>
          <w:rFonts w:ascii="Verdana" w:eastAsia="Times New Roman" w:hAnsi="Verdana" w:cs="Times New Roman"/>
          <w:color w:val="666666"/>
          <w:sz w:val="17"/>
          <w:szCs w:val="17"/>
          <w:lang w:eastAsia="en-GB"/>
        </w:rPr>
      </w:pPr>
      <w:r w:rsidRPr="000A6B65">
        <w:rPr>
          <w:rFonts w:ascii="Arial" w:eastAsia="Times New Roman" w:hAnsi="Arial" w:cs="Arial"/>
          <w:color w:val="666666"/>
          <w:sz w:val="20"/>
          <w:szCs w:val="20"/>
          <w:lang w:eastAsia="en-GB"/>
        </w:rPr>
        <w:t>Improved communication; </w:t>
      </w:r>
    </w:p>
    <w:p w14:paraId="51260E80" w14:textId="77777777" w:rsidR="000A6B65" w:rsidRPr="000A6B65" w:rsidRDefault="000A6B65" w:rsidP="000A6B65">
      <w:pPr>
        <w:numPr>
          <w:ilvl w:val="0"/>
          <w:numId w:val="9"/>
        </w:numPr>
        <w:spacing w:before="100" w:beforeAutospacing="1" w:after="100" w:afterAutospacing="1"/>
        <w:rPr>
          <w:rFonts w:ascii="Verdana" w:eastAsia="Times New Roman" w:hAnsi="Verdana" w:cs="Times New Roman"/>
          <w:color w:val="666666"/>
          <w:sz w:val="17"/>
          <w:szCs w:val="17"/>
          <w:lang w:eastAsia="en-GB"/>
        </w:rPr>
      </w:pPr>
      <w:r w:rsidRPr="000A6B65">
        <w:rPr>
          <w:rFonts w:ascii="Arial" w:eastAsia="Times New Roman" w:hAnsi="Arial" w:cs="Arial"/>
          <w:color w:val="666666"/>
          <w:sz w:val="20"/>
          <w:szCs w:val="20"/>
          <w:lang w:eastAsia="en-GB"/>
        </w:rPr>
        <w:t>Facilitation of early identification of potential issues and problem projects;</w:t>
      </w:r>
    </w:p>
    <w:p w14:paraId="3C071A71" w14:textId="77777777" w:rsidR="000A6B65" w:rsidRPr="000A6B65" w:rsidRDefault="000A6B65" w:rsidP="000A6B65">
      <w:pPr>
        <w:numPr>
          <w:ilvl w:val="0"/>
          <w:numId w:val="9"/>
        </w:numPr>
        <w:spacing w:before="100" w:beforeAutospacing="1" w:after="100" w:afterAutospacing="1"/>
        <w:rPr>
          <w:rFonts w:ascii="Verdana" w:eastAsia="Times New Roman" w:hAnsi="Verdana" w:cs="Times New Roman"/>
          <w:color w:val="666666"/>
          <w:sz w:val="17"/>
          <w:szCs w:val="17"/>
          <w:lang w:eastAsia="en-GB"/>
        </w:rPr>
      </w:pPr>
      <w:r w:rsidRPr="000A6B65">
        <w:rPr>
          <w:rFonts w:ascii="Arial" w:eastAsia="Times New Roman" w:hAnsi="Arial" w:cs="Arial"/>
          <w:color w:val="666666"/>
          <w:sz w:val="20"/>
          <w:szCs w:val="20"/>
          <w:lang w:eastAsia="en-GB"/>
        </w:rPr>
        <w:t>Ready </w:t>
      </w:r>
      <w:r w:rsidRPr="000A6B65">
        <w:rPr>
          <w:rFonts w:ascii="Arial" w:eastAsia="Times New Roman" w:hAnsi="Arial" w:cs="Arial"/>
          <w:b/>
          <w:bCs/>
          <w:i/>
          <w:iCs/>
          <w:color w:val="666666"/>
          <w:sz w:val="20"/>
          <w:szCs w:val="20"/>
          <w:lang w:eastAsia="en-GB"/>
        </w:rPr>
        <w:t>demonstration of accountability</w:t>
      </w:r>
      <w:r w:rsidRPr="000A6B65">
        <w:rPr>
          <w:rFonts w:ascii="Arial" w:eastAsia="Times New Roman" w:hAnsi="Arial" w:cs="Arial"/>
          <w:color w:val="666666"/>
          <w:sz w:val="20"/>
          <w:szCs w:val="20"/>
          <w:lang w:eastAsia="en-GB"/>
        </w:rPr>
        <w:t>.</w:t>
      </w:r>
    </w:p>
    <w:p w14:paraId="778E4800" w14:textId="77777777" w:rsidR="000A6B65" w:rsidRPr="000A6B65" w:rsidRDefault="000A6B65" w:rsidP="000A6B65">
      <w:pPr>
        <w:rPr>
          <w:rFonts w:ascii="Times New Roman" w:eastAsia="Times New Roman" w:hAnsi="Times New Roman" w:cs="Times New Roman"/>
          <w:lang w:eastAsia="en-GB"/>
        </w:rPr>
      </w:pPr>
    </w:p>
    <w:p w14:paraId="29A7C245" w14:textId="77777777" w:rsidR="00311E90" w:rsidRDefault="00311E90" w:rsidP="00311E90">
      <w:pPr>
        <w:pStyle w:val="just"/>
        <w:jc w:val="both"/>
      </w:pPr>
    </w:p>
    <w:p w14:paraId="0FA95218" w14:textId="77777777" w:rsidR="00311E90" w:rsidRDefault="00311E90" w:rsidP="008C5489">
      <w:pPr>
        <w:spacing w:before="100" w:beforeAutospacing="1" w:afterAutospacing="1"/>
        <w:jc w:val="center"/>
        <w:rPr>
          <w:rFonts w:ascii="Arial" w:eastAsia="Times New Roman" w:hAnsi="Arial" w:cs="Arial"/>
          <w:b/>
          <w:bCs/>
          <w:color w:val="0050A0"/>
          <w:u w:val="single"/>
          <w:lang w:eastAsia="en-GB"/>
        </w:rPr>
      </w:pPr>
    </w:p>
    <w:p w14:paraId="1F60C533" w14:textId="5E7A07CC" w:rsidR="00C26368" w:rsidRDefault="00C26368" w:rsidP="008C5489">
      <w:pPr>
        <w:spacing w:before="100" w:beforeAutospacing="1" w:afterAutospacing="1"/>
        <w:jc w:val="center"/>
        <w:rPr>
          <w:rFonts w:ascii="Arial" w:eastAsia="Times New Roman" w:hAnsi="Arial" w:cs="Arial"/>
          <w:b/>
          <w:bCs/>
          <w:color w:val="0050A0"/>
          <w:u w:val="single"/>
          <w:lang w:eastAsia="en-GB"/>
        </w:rPr>
      </w:pPr>
    </w:p>
    <w:p w14:paraId="0A8A07E3" w14:textId="6C5D3CB8" w:rsidR="00C26368" w:rsidRDefault="00C26368">
      <w:pPr>
        <w:rPr>
          <w:rFonts w:ascii="Arial" w:eastAsia="Times New Roman" w:hAnsi="Arial" w:cs="Arial"/>
          <w:b/>
          <w:bCs/>
          <w:color w:val="0050A0"/>
          <w:u w:val="single"/>
          <w:lang w:eastAsia="en-GB"/>
        </w:rPr>
      </w:pPr>
      <w:r>
        <w:rPr>
          <w:rFonts w:ascii="Arial" w:eastAsia="Times New Roman" w:hAnsi="Arial" w:cs="Arial"/>
          <w:b/>
          <w:bCs/>
          <w:color w:val="0050A0"/>
          <w:u w:val="single"/>
          <w:lang w:eastAsia="en-GB"/>
        </w:rPr>
        <w:br w:type="page"/>
      </w:r>
    </w:p>
    <w:p w14:paraId="4FEF53F5" w14:textId="1CD98A15" w:rsidR="00C26368" w:rsidRDefault="00C26368" w:rsidP="00C26368">
      <w:pPr>
        <w:spacing w:before="100" w:beforeAutospacing="1" w:afterAutospacing="1"/>
        <w:jc w:val="right"/>
        <w:rPr>
          <w:rFonts w:ascii="Arial" w:eastAsia="Times New Roman" w:hAnsi="Arial" w:cs="Arial"/>
          <w:color w:val="333333"/>
          <w:lang w:eastAsia="en-GB"/>
        </w:rPr>
      </w:pPr>
      <w:r>
        <w:rPr>
          <w:rFonts w:ascii="Arial" w:eastAsia="Times New Roman" w:hAnsi="Arial" w:cs="Arial"/>
          <w:color w:val="333333"/>
          <w:lang w:eastAsia="en-GB"/>
        </w:rPr>
        <w:lastRenderedPageBreak/>
        <w:t>SERVICE</w:t>
      </w:r>
    </w:p>
    <w:p w14:paraId="60931A33" w14:textId="0660F6D0" w:rsidR="00C26368" w:rsidRDefault="00C26368" w:rsidP="00C26368">
      <w:pPr>
        <w:spacing w:before="100" w:beforeAutospacing="1" w:afterAutospacing="1"/>
        <w:jc w:val="right"/>
        <w:rPr>
          <w:rFonts w:ascii="Arial" w:eastAsia="Times New Roman" w:hAnsi="Arial" w:cs="Arial"/>
          <w:color w:val="333333"/>
          <w:lang w:eastAsia="en-GB"/>
        </w:rPr>
      </w:pPr>
    </w:p>
    <w:p w14:paraId="34F75F89" w14:textId="4CA33445" w:rsidR="00C26368" w:rsidRDefault="00C26368" w:rsidP="00C26368">
      <w:pPr>
        <w:pStyle w:val="Heading2"/>
        <w:jc w:val="center"/>
        <w:rPr>
          <w:rFonts w:ascii="Arial" w:hAnsi="Arial" w:cs="Arial"/>
          <w:color w:val="333333"/>
        </w:rPr>
      </w:pPr>
      <w:del w:id="121" w:author="Microsoft Office User" w:date="2021-07-15T10:58:00Z">
        <w:r w:rsidDel="00E214BC">
          <w:rPr>
            <w:rFonts w:ascii="Arial" w:hAnsi="Arial" w:cs="Arial"/>
            <w:color w:val="333333"/>
          </w:rPr>
          <w:delText>CDMS</w:delText>
        </w:r>
      </w:del>
      <w:ins w:id="122" w:author="Microsoft Office User" w:date="2021-07-15T10:58:00Z">
        <w:r w:rsidR="00E214BC">
          <w:rPr>
            <w:rFonts w:ascii="Arial" w:hAnsi="Arial" w:cs="Arial"/>
            <w:color w:val="333333"/>
          </w:rPr>
          <w:t>CAS</w:t>
        </w:r>
      </w:ins>
      <w:r>
        <w:rPr>
          <w:rFonts w:ascii="Arial" w:hAnsi="Arial" w:cs="Arial"/>
          <w:color w:val="333333"/>
        </w:rPr>
        <w:t xml:space="preserve"> Service</w:t>
      </w:r>
    </w:p>
    <w:p w14:paraId="1118EBCE" w14:textId="694A1AF2" w:rsidR="00C26368" w:rsidRDefault="00C26368" w:rsidP="00C26368">
      <w:pPr>
        <w:pStyle w:val="NormalWeb"/>
        <w:rPr>
          <w:rFonts w:ascii="Arial" w:hAnsi="Arial" w:cs="Arial"/>
          <w:color w:val="333333"/>
        </w:rPr>
      </w:pPr>
      <w:r>
        <w:rPr>
          <w:rFonts w:ascii="Arial" w:hAnsi="Arial" w:cs="Arial"/>
          <w:color w:val="333333"/>
        </w:rPr>
        <w:t xml:space="preserve">The </w:t>
      </w:r>
      <w:del w:id="123" w:author="Microsoft Office User" w:date="2021-07-15T10:58:00Z">
        <w:r w:rsidDel="00E214BC">
          <w:rPr>
            <w:rFonts w:ascii="Arial" w:hAnsi="Arial" w:cs="Arial"/>
            <w:color w:val="333333"/>
          </w:rPr>
          <w:delText>CDMS</w:delText>
        </w:r>
      </w:del>
      <w:ins w:id="124" w:author="Microsoft Office User" w:date="2021-07-15T10:58:00Z">
        <w:r w:rsidR="00E214BC">
          <w:rPr>
            <w:rFonts w:ascii="Arial" w:hAnsi="Arial" w:cs="Arial"/>
            <w:color w:val="333333"/>
          </w:rPr>
          <w:t>CAS</w:t>
        </w:r>
      </w:ins>
      <w:r>
        <w:rPr>
          <w:rFonts w:ascii="Arial" w:hAnsi="Arial" w:cs="Arial"/>
          <w:color w:val="333333"/>
        </w:rPr>
        <w:t xml:space="preserve"> </w:t>
      </w:r>
      <w:del w:id="125" w:author="Microsoft Office User" w:date="2021-07-15T12:41:00Z">
        <w:r w:rsidDel="004344D3">
          <w:rPr>
            <w:rFonts w:ascii="Arial" w:hAnsi="Arial" w:cs="Arial"/>
            <w:color w:val="333333"/>
          </w:rPr>
          <w:delText xml:space="preserve">offered by ABE Services </w:delText>
        </w:r>
      </w:del>
      <w:r>
        <w:rPr>
          <w:rFonts w:ascii="Arial" w:hAnsi="Arial" w:cs="Arial"/>
          <w:color w:val="333333"/>
        </w:rPr>
        <w:t>is a Compliance Data Management Service utilising portable digital assistants (PDA's), the internet and a main computer database, to provide on-the-job compliance information and capture and collate construction data related to product or service compliance.</w:t>
      </w:r>
    </w:p>
    <w:p w14:paraId="041AF9EF" w14:textId="5A12D0A4" w:rsidR="00C26368" w:rsidRDefault="00C26368" w:rsidP="00C26368">
      <w:pPr>
        <w:pStyle w:val="NormalWeb"/>
        <w:rPr>
          <w:rFonts w:ascii="Arial" w:hAnsi="Arial" w:cs="Arial"/>
          <w:color w:val="333333"/>
        </w:rPr>
      </w:pPr>
      <w:r>
        <w:rPr>
          <w:rFonts w:ascii="Arial" w:hAnsi="Arial" w:cs="Arial"/>
          <w:color w:val="333333"/>
        </w:rPr>
        <w:t xml:space="preserve">The scope of the </w:t>
      </w:r>
      <w:del w:id="126" w:author="Microsoft Office User" w:date="2021-07-15T10:58:00Z">
        <w:r w:rsidDel="00E214BC">
          <w:rPr>
            <w:rFonts w:ascii="Arial" w:hAnsi="Arial" w:cs="Arial"/>
            <w:color w:val="333333"/>
          </w:rPr>
          <w:delText>CDMS</w:delText>
        </w:r>
      </w:del>
      <w:ins w:id="127" w:author="Microsoft Office User" w:date="2021-07-15T10:58:00Z">
        <w:r w:rsidR="00E214BC">
          <w:rPr>
            <w:rFonts w:ascii="Arial" w:hAnsi="Arial" w:cs="Arial"/>
            <w:color w:val="333333"/>
          </w:rPr>
          <w:t>CAS</w:t>
        </w:r>
      </w:ins>
      <w:r>
        <w:rPr>
          <w:rFonts w:ascii="Arial" w:hAnsi="Arial" w:cs="Arial"/>
          <w:color w:val="333333"/>
        </w:rPr>
        <w:t xml:space="preserve"> ITP Service provides for planning and recording of compliance through Inspection and Test Plans, ITP's. It includes the following functionalities:</w:t>
      </w:r>
    </w:p>
    <w:p w14:paraId="19F2ECDD" w14:textId="1EDB0729" w:rsidR="00C26368" w:rsidRDefault="00C26368" w:rsidP="00C26368">
      <w:pPr>
        <w:numPr>
          <w:ilvl w:val="0"/>
          <w:numId w:val="2"/>
        </w:numPr>
        <w:spacing w:before="100" w:beforeAutospacing="1" w:after="100" w:afterAutospacing="1"/>
        <w:rPr>
          <w:rFonts w:ascii="Arial" w:hAnsi="Arial" w:cs="Arial"/>
          <w:color w:val="333333"/>
        </w:rPr>
      </w:pPr>
      <w:r>
        <w:rPr>
          <w:rFonts w:ascii="Arial" w:hAnsi="Arial" w:cs="Arial"/>
          <w:color w:val="333333"/>
        </w:rPr>
        <w:t xml:space="preserve">Creation of ITP's on the </w:t>
      </w:r>
      <w:del w:id="128" w:author="Microsoft Office User" w:date="2021-07-15T10:58:00Z">
        <w:r w:rsidDel="00E214BC">
          <w:rPr>
            <w:rFonts w:ascii="Arial" w:hAnsi="Arial" w:cs="Arial"/>
            <w:color w:val="333333"/>
          </w:rPr>
          <w:delText>CDMS</w:delText>
        </w:r>
      </w:del>
      <w:ins w:id="129" w:author="Microsoft Office User" w:date="2021-07-15T10:58:00Z">
        <w:r w:rsidR="00E214BC">
          <w:rPr>
            <w:rFonts w:ascii="Arial" w:hAnsi="Arial" w:cs="Arial"/>
            <w:color w:val="333333"/>
          </w:rPr>
          <w:t>CAS</w:t>
        </w:r>
      </w:ins>
      <w:r>
        <w:rPr>
          <w:rFonts w:ascii="Arial" w:hAnsi="Arial" w:cs="Arial"/>
          <w:color w:val="333333"/>
        </w:rPr>
        <w:t>, including by copying and customizing;</w:t>
      </w:r>
    </w:p>
    <w:p w14:paraId="1775A61E" w14:textId="3FFB1D04" w:rsidR="00C26368" w:rsidRDefault="00C26368" w:rsidP="00C26368">
      <w:pPr>
        <w:numPr>
          <w:ilvl w:val="0"/>
          <w:numId w:val="2"/>
        </w:numPr>
        <w:spacing w:before="100" w:beforeAutospacing="1" w:after="100" w:afterAutospacing="1"/>
        <w:rPr>
          <w:rFonts w:ascii="Arial" w:hAnsi="Arial" w:cs="Arial"/>
          <w:color w:val="333333"/>
        </w:rPr>
      </w:pPr>
      <w:r>
        <w:rPr>
          <w:rFonts w:ascii="Arial" w:hAnsi="Arial" w:cs="Arial"/>
          <w:color w:val="333333"/>
        </w:rPr>
        <w:t xml:space="preserve">Downloading of ITP's to </w:t>
      </w:r>
      <w:del w:id="130" w:author="Microsoft Office User" w:date="2021-07-15T11:06:00Z">
        <w:r w:rsidDel="00E214BC">
          <w:rPr>
            <w:rFonts w:ascii="Arial" w:hAnsi="Arial" w:cs="Arial"/>
            <w:color w:val="333333"/>
          </w:rPr>
          <w:delText xml:space="preserve">Palm </w:delText>
        </w:r>
      </w:del>
      <w:r>
        <w:rPr>
          <w:rFonts w:ascii="Arial" w:hAnsi="Arial" w:cs="Arial"/>
          <w:color w:val="333333"/>
        </w:rPr>
        <w:t>PDA's;</w:t>
      </w:r>
    </w:p>
    <w:p w14:paraId="1772797C" w14:textId="1F94E870" w:rsidR="00C26368" w:rsidRDefault="00C26368" w:rsidP="00C26368">
      <w:pPr>
        <w:numPr>
          <w:ilvl w:val="0"/>
          <w:numId w:val="2"/>
        </w:numPr>
        <w:spacing w:before="100" w:beforeAutospacing="1" w:after="100" w:afterAutospacing="1"/>
        <w:rPr>
          <w:rFonts w:ascii="Arial" w:hAnsi="Arial" w:cs="Arial"/>
          <w:color w:val="333333"/>
        </w:rPr>
      </w:pPr>
      <w:r>
        <w:rPr>
          <w:rFonts w:ascii="Arial" w:hAnsi="Arial" w:cs="Arial"/>
          <w:color w:val="333333"/>
        </w:rPr>
        <w:t xml:space="preserve">Recording of compliance on </w:t>
      </w:r>
      <w:del w:id="131" w:author="Microsoft Office User" w:date="2021-07-15T11:06:00Z">
        <w:r w:rsidDel="00E214BC">
          <w:rPr>
            <w:rFonts w:ascii="Arial" w:hAnsi="Arial" w:cs="Arial"/>
            <w:color w:val="333333"/>
          </w:rPr>
          <w:delText xml:space="preserve">Palm </w:delText>
        </w:r>
      </w:del>
      <w:r>
        <w:rPr>
          <w:rFonts w:ascii="Arial" w:hAnsi="Arial" w:cs="Arial"/>
          <w:color w:val="333333"/>
        </w:rPr>
        <w:t>PDA's;</w:t>
      </w:r>
    </w:p>
    <w:p w14:paraId="1DAB4072" w14:textId="2EA5DD31" w:rsidR="00C26368" w:rsidRDefault="00C26368" w:rsidP="00C26368">
      <w:pPr>
        <w:numPr>
          <w:ilvl w:val="0"/>
          <w:numId w:val="2"/>
        </w:numPr>
        <w:spacing w:before="100" w:beforeAutospacing="1" w:after="100" w:afterAutospacing="1"/>
        <w:rPr>
          <w:rFonts w:ascii="Arial" w:hAnsi="Arial" w:cs="Arial"/>
          <w:color w:val="333333"/>
        </w:rPr>
      </w:pPr>
      <w:r>
        <w:rPr>
          <w:rFonts w:ascii="Arial" w:hAnsi="Arial" w:cs="Arial"/>
          <w:color w:val="333333"/>
        </w:rPr>
        <w:t xml:space="preserve">Uploading of recorded compliance from </w:t>
      </w:r>
      <w:del w:id="132" w:author="Microsoft Office User" w:date="2021-07-15T11:06:00Z">
        <w:r w:rsidDel="00E214BC">
          <w:rPr>
            <w:rFonts w:ascii="Arial" w:hAnsi="Arial" w:cs="Arial"/>
            <w:color w:val="333333"/>
          </w:rPr>
          <w:delText xml:space="preserve">Palm </w:delText>
        </w:r>
      </w:del>
      <w:r>
        <w:rPr>
          <w:rFonts w:ascii="Arial" w:hAnsi="Arial" w:cs="Arial"/>
          <w:color w:val="333333"/>
        </w:rPr>
        <w:t>PDA's; and</w:t>
      </w:r>
    </w:p>
    <w:p w14:paraId="4DD42A4F" w14:textId="53AE72BB" w:rsidR="00C26368" w:rsidRDefault="00C26368" w:rsidP="00C26368">
      <w:pPr>
        <w:numPr>
          <w:ilvl w:val="0"/>
          <w:numId w:val="2"/>
        </w:numPr>
        <w:spacing w:before="100" w:beforeAutospacing="1" w:after="100" w:afterAutospacing="1"/>
        <w:rPr>
          <w:rFonts w:ascii="Arial" w:hAnsi="Arial" w:cs="Arial"/>
          <w:color w:val="333333"/>
        </w:rPr>
      </w:pPr>
      <w:r>
        <w:rPr>
          <w:rFonts w:ascii="Arial" w:hAnsi="Arial" w:cs="Arial"/>
          <w:color w:val="333333"/>
        </w:rPr>
        <w:t xml:space="preserve">Viewing and printing reports from the </w:t>
      </w:r>
      <w:del w:id="133" w:author="Microsoft Office User" w:date="2021-07-15T10:58:00Z">
        <w:r w:rsidDel="00E214BC">
          <w:rPr>
            <w:rFonts w:ascii="Arial" w:hAnsi="Arial" w:cs="Arial"/>
            <w:color w:val="333333"/>
          </w:rPr>
          <w:delText>CDMS</w:delText>
        </w:r>
      </w:del>
      <w:ins w:id="134" w:author="Microsoft Office User" w:date="2021-07-15T10:58:00Z">
        <w:r w:rsidR="00E214BC">
          <w:rPr>
            <w:rFonts w:ascii="Arial" w:hAnsi="Arial" w:cs="Arial"/>
            <w:color w:val="333333"/>
          </w:rPr>
          <w:t>CAS</w:t>
        </w:r>
      </w:ins>
      <w:r>
        <w:rPr>
          <w:rFonts w:ascii="Arial" w:hAnsi="Arial" w:cs="Arial"/>
          <w:color w:val="333333"/>
        </w:rPr>
        <w:t>.</w:t>
      </w:r>
    </w:p>
    <w:p w14:paraId="5F67EAD2" w14:textId="66744AAB" w:rsidR="00C26368" w:rsidRDefault="00C26368" w:rsidP="00C26368">
      <w:pPr>
        <w:pStyle w:val="NormalWeb"/>
        <w:rPr>
          <w:rFonts w:ascii="Arial" w:hAnsi="Arial" w:cs="Arial"/>
          <w:color w:val="333333"/>
        </w:rPr>
      </w:pPr>
      <w:r>
        <w:rPr>
          <w:rFonts w:ascii="Arial" w:hAnsi="Arial" w:cs="Arial"/>
          <w:color w:val="333333"/>
        </w:rPr>
        <w:t xml:space="preserve">The </w:t>
      </w:r>
      <w:del w:id="135" w:author="Microsoft Office User" w:date="2021-07-15T10:58:00Z">
        <w:r w:rsidDel="00E214BC">
          <w:rPr>
            <w:rFonts w:ascii="Arial" w:hAnsi="Arial" w:cs="Arial"/>
            <w:color w:val="333333"/>
          </w:rPr>
          <w:delText>CDMS</w:delText>
        </w:r>
      </w:del>
      <w:ins w:id="136" w:author="Microsoft Office User" w:date="2021-07-15T10:58:00Z">
        <w:r w:rsidR="00E214BC">
          <w:rPr>
            <w:rFonts w:ascii="Arial" w:hAnsi="Arial" w:cs="Arial"/>
            <w:color w:val="333333"/>
          </w:rPr>
          <w:t>CAS</w:t>
        </w:r>
      </w:ins>
      <w:r>
        <w:rPr>
          <w:rFonts w:ascii="Arial" w:hAnsi="Arial" w:cs="Arial"/>
          <w:color w:val="333333"/>
        </w:rPr>
        <w:t xml:space="preserve"> ITP Service is intended for use by contractors, subcontractors and others planning and recording the checking of work.</w:t>
      </w:r>
    </w:p>
    <w:p w14:paraId="30A85720" w14:textId="6DDB1EE6" w:rsidR="00C26368" w:rsidRDefault="00C26368" w:rsidP="00C26368">
      <w:pPr>
        <w:pStyle w:val="NormalWeb"/>
        <w:rPr>
          <w:rFonts w:ascii="Arial" w:hAnsi="Arial" w:cs="Arial"/>
          <w:color w:val="333333"/>
        </w:rPr>
      </w:pPr>
      <w:r>
        <w:rPr>
          <w:rFonts w:ascii="Arial" w:hAnsi="Arial" w:cs="Arial"/>
          <w:color w:val="333333"/>
        </w:rPr>
        <w:t xml:space="preserve">The </w:t>
      </w:r>
      <w:del w:id="137" w:author="Microsoft Office User" w:date="2021-07-15T10:58:00Z">
        <w:r w:rsidDel="00E214BC">
          <w:rPr>
            <w:rFonts w:ascii="Arial" w:hAnsi="Arial" w:cs="Arial"/>
            <w:color w:val="333333"/>
          </w:rPr>
          <w:delText>CDMS</w:delText>
        </w:r>
      </w:del>
      <w:ins w:id="138" w:author="Microsoft Office User" w:date="2021-07-15T10:58:00Z">
        <w:r w:rsidR="00E214BC">
          <w:rPr>
            <w:rFonts w:ascii="Arial" w:hAnsi="Arial" w:cs="Arial"/>
            <w:color w:val="333333"/>
          </w:rPr>
          <w:t>CAS</w:t>
        </w:r>
      </w:ins>
      <w:r>
        <w:rPr>
          <w:rFonts w:ascii="Arial" w:hAnsi="Arial" w:cs="Arial"/>
          <w:color w:val="333333"/>
        </w:rPr>
        <w:t xml:space="preserve"> ITP Service is also a valuable aid to contractors' and subcontractors' customers as it enables them to see records of checks undertaken, including when and by whom. There is no additional charge to those purchasing the </w:t>
      </w:r>
      <w:del w:id="139" w:author="Microsoft Office User" w:date="2021-07-15T10:58:00Z">
        <w:r w:rsidDel="00E214BC">
          <w:rPr>
            <w:rFonts w:ascii="Arial" w:hAnsi="Arial" w:cs="Arial"/>
            <w:color w:val="333333"/>
          </w:rPr>
          <w:delText>CDMS</w:delText>
        </w:r>
      </w:del>
      <w:ins w:id="140" w:author="Microsoft Office User" w:date="2021-07-15T10:58:00Z">
        <w:r w:rsidR="00E214BC">
          <w:rPr>
            <w:rFonts w:ascii="Arial" w:hAnsi="Arial" w:cs="Arial"/>
            <w:color w:val="333333"/>
          </w:rPr>
          <w:t>CAS</w:t>
        </w:r>
      </w:ins>
      <w:r>
        <w:rPr>
          <w:rFonts w:ascii="Arial" w:hAnsi="Arial" w:cs="Arial"/>
          <w:color w:val="333333"/>
        </w:rPr>
        <w:t xml:space="preserve"> ITP Service for providing their customers with on line access to view reports of checks, etc. Such access is of course, only granted with the permission of the party purchasing the </w:t>
      </w:r>
      <w:del w:id="141" w:author="Microsoft Office User" w:date="2021-07-15T10:58:00Z">
        <w:r w:rsidDel="00E214BC">
          <w:rPr>
            <w:rFonts w:ascii="Arial" w:hAnsi="Arial" w:cs="Arial"/>
            <w:color w:val="333333"/>
          </w:rPr>
          <w:delText>CDMS</w:delText>
        </w:r>
      </w:del>
      <w:ins w:id="142" w:author="Microsoft Office User" w:date="2021-07-15T10:58:00Z">
        <w:r w:rsidR="00E214BC">
          <w:rPr>
            <w:rFonts w:ascii="Arial" w:hAnsi="Arial" w:cs="Arial"/>
            <w:color w:val="333333"/>
          </w:rPr>
          <w:t>CAS</w:t>
        </w:r>
      </w:ins>
      <w:r>
        <w:rPr>
          <w:rFonts w:ascii="Arial" w:hAnsi="Arial" w:cs="Arial"/>
          <w:color w:val="333333"/>
        </w:rPr>
        <w:t xml:space="preserve"> ITP Service.</w:t>
      </w:r>
    </w:p>
    <w:p w14:paraId="4523427D" w14:textId="446E7121" w:rsidR="00C26368" w:rsidDel="004344D3" w:rsidRDefault="004344D3">
      <w:pPr>
        <w:rPr>
          <w:del w:id="143" w:author="Microsoft Office User" w:date="2021-07-15T12:41:00Z"/>
          <w:rFonts w:ascii="Times New Roman" w:hAnsi="Times New Roman" w:cs="Times New Roman"/>
        </w:rPr>
      </w:pPr>
      <w:ins w:id="144" w:author="Microsoft Office User" w:date="2021-07-15T12:41:00Z">
        <w:r>
          <w:rPr>
            <w:rFonts w:ascii="Times New Roman" w:hAnsi="Times New Roman" w:cs="Times New Roman"/>
          </w:rPr>
          <w:t>CAS is not currently a</w:t>
        </w:r>
      </w:ins>
      <w:ins w:id="145" w:author="Microsoft Office User" w:date="2021-07-15T12:42:00Z">
        <w:r>
          <w:rPr>
            <w:rFonts w:ascii="Times New Roman" w:hAnsi="Times New Roman" w:cs="Times New Roman"/>
          </w:rPr>
          <w:t xml:space="preserve">vailable on a commercial basis.  It may be used free on a trial basis.  </w:t>
        </w:r>
      </w:ins>
      <w:del w:id="146" w:author="Microsoft Office User" w:date="2021-07-15T12:41:00Z">
        <w:r w:rsidR="00E214BC" w:rsidDel="004344D3">
          <w:rPr>
            <w:rFonts w:ascii="Times New Roman" w:hAnsi="Times New Roman" w:cs="Times New Roman"/>
          </w:rPr>
          <w:fldChar w:fldCharType="begin"/>
        </w:r>
        <w:r w:rsidR="00E214BC" w:rsidDel="004344D3">
          <w:delInstrText xml:space="preserve"> HYPERLINK "https://abeservices.netlify.app/" \l "/contact" </w:delInstrText>
        </w:r>
        <w:r w:rsidR="00E214BC" w:rsidDel="004344D3">
          <w:rPr>
            <w:rFonts w:ascii="Times New Roman" w:hAnsi="Times New Roman" w:cs="Times New Roman"/>
          </w:rPr>
          <w:fldChar w:fldCharType="separate"/>
        </w:r>
        <w:r w:rsidR="00C26368" w:rsidDel="004344D3">
          <w:rPr>
            <w:rStyle w:val="Emphasis"/>
            <w:rFonts w:ascii="Arial" w:hAnsi="Arial" w:cs="Arial"/>
            <w:b/>
            <w:bCs/>
            <w:color w:val="0050A0"/>
          </w:rPr>
          <w:delText xml:space="preserve">TO PURCHASE THE </w:delText>
        </w:r>
      </w:del>
      <w:del w:id="147" w:author="Microsoft Office User" w:date="2021-07-15T10:58:00Z">
        <w:r w:rsidR="00C26368" w:rsidDel="00E214BC">
          <w:rPr>
            <w:rStyle w:val="Emphasis"/>
            <w:rFonts w:ascii="Arial" w:hAnsi="Arial" w:cs="Arial"/>
            <w:b/>
            <w:bCs/>
            <w:color w:val="0050A0"/>
          </w:rPr>
          <w:delText>CDMS</w:delText>
        </w:r>
      </w:del>
      <w:del w:id="148" w:author="Microsoft Office User" w:date="2021-07-15T12:41:00Z">
        <w:r w:rsidR="00C26368" w:rsidDel="004344D3">
          <w:rPr>
            <w:rStyle w:val="Emphasis"/>
            <w:rFonts w:ascii="Arial" w:hAnsi="Arial" w:cs="Arial"/>
            <w:b/>
            <w:bCs/>
            <w:color w:val="0050A0"/>
          </w:rPr>
          <w:delText xml:space="preserve"> ITP SERVICE CONTACT ABE Services</w:delText>
        </w:r>
        <w:r w:rsidR="00E214BC" w:rsidDel="004344D3">
          <w:rPr>
            <w:rStyle w:val="Emphasis"/>
            <w:rFonts w:ascii="Arial" w:hAnsi="Arial" w:cs="Arial"/>
            <w:b/>
            <w:bCs/>
            <w:color w:val="0050A0"/>
          </w:rPr>
          <w:fldChar w:fldCharType="end"/>
        </w:r>
        <w:r w:rsidR="00C26368" w:rsidDel="004344D3">
          <w:rPr>
            <w:rStyle w:val="apple-converted-space"/>
            <w:rFonts w:ascii="Arial" w:hAnsi="Arial" w:cs="Arial"/>
            <w:color w:val="333333"/>
          </w:rPr>
          <w:delText> </w:delText>
        </w:r>
        <w:r w:rsidR="00C26368" w:rsidDel="004344D3">
          <w:rPr>
            <w:rFonts w:ascii="Arial" w:hAnsi="Arial" w:cs="Arial"/>
            <w:color w:val="333333"/>
          </w:rPr>
          <w:delText> </w:delText>
        </w:r>
      </w:del>
    </w:p>
    <w:p w14:paraId="5BF6E005" w14:textId="28FD0246" w:rsidR="004344D3" w:rsidRDefault="004344D3" w:rsidP="00C26368">
      <w:pPr>
        <w:pStyle w:val="NormalWeb"/>
        <w:jc w:val="center"/>
        <w:rPr>
          <w:ins w:id="149" w:author="Microsoft Office User" w:date="2021-07-15T12:42:00Z"/>
          <w:rFonts w:eastAsiaTheme="minorHAnsi"/>
          <w:lang w:eastAsia="en-US"/>
        </w:rPr>
      </w:pPr>
    </w:p>
    <w:p w14:paraId="0D4D04D6" w14:textId="1A3F9C2E" w:rsidR="004344D3" w:rsidRDefault="004344D3" w:rsidP="00C26368">
      <w:pPr>
        <w:pStyle w:val="NormalWeb"/>
        <w:jc w:val="center"/>
        <w:rPr>
          <w:ins w:id="150" w:author="Microsoft Office User" w:date="2021-07-15T12:45:00Z"/>
          <w:rFonts w:eastAsiaTheme="minorHAnsi"/>
          <w:lang w:eastAsia="en-US"/>
        </w:rPr>
      </w:pPr>
      <w:ins w:id="151" w:author="Microsoft Office User" w:date="2021-07-15T12:42:00Z">
        <w:r>
          <w:rPr>
            <w:rFonts w:eastAsiaTheme="minorHAnsi"/>
            <w:lang w:eastAsia="en-US"/>
          </w:rPr>
          <w:t>To tri</w:t>
        </w:r>
      </w:ins>
      <w:ins w:id="152" w:author="Microsoft Office User" w:date="2021-07-15T12:43:00Z">
        <w:r>
          <w:rPr>
            <w:rFonts w:eastAsiaTheme="minorHAnsi"/>
            <w:lang w:eastAsia="en-US"/>
          </w:rPr>
          <w:t xml:space="preserve">al CAS </w:t>
        </w:r>
      </w:ins>
      <w:ins w:id="153" w:author="Microsoft Office User" w:date="2021-07-15T12:44:00Z">
        <w:r>
          <w:rPr>
            <w:rFonts w:eastAsiaTheme="minorHAnsi"/>
            <w:lang w:eastAsia="en-US"/>
          </w:rPr>
          <w:t>apply using the Contact us scree</w:t>
        </w:r>
      </w:ins>
      <w:ins w:id="154" w:author="Microsoft Office User" w:date="2021-07-15T12:45:00Z">
        <w:r>
          <w:rPr>
            <w:rFonts w:eastAsiaTheme="minorHAnsi"/>
            <w:lang w:eastAsia="en-US"/>
          </w:rPr>
          <w:t>n</w:t>
        </w:r>
      </w:ins>
      <w:ins w:id="155" w:author="Microsoft Office User" w:date="2021-07-15T12:44:00Z">
        <w:r>
          <w:rPr>
            <w:rFonts w:eastAsiaTheme="minorHAnsi"/>
            <w:lang w:eastAsia="en-US"/>
          </w:rPr>
          <w:t>.</w:t>
        </w:r>
      </w:ins>
    </w:p>
    <w:p w14:paraId="1557423E" w14:textId="798F930A" w:rsidR="004344D3" w:rsidRDefault="004344D3" w:rsidP="00C26368">
      <w:pPr>
        <w:pStyle w:val="NormalWeb"/>
        <w:jc w:val="center"/>
        <w:rPr>
          <w:ins w:id="156" w:author="Microsoft Office User" w:date="2021-07-15T12:42:00Z"/>
          <w:rFonts w:ascii="Arial" w:hAnsi="Arial" w:cs="Arial"/>
          <w:color w:val="333333"/>
        </w:rPr>
      </w:pPr>
      <w:ins w:id="157" w:author="Microsoft Office User" w:date="2021-07-15T12:45:00Z">
        <w:r>
          <w:rPr>
            <w:rFonts w:eastAsiaTheme="minorHAnsi"/>
            <w:lang w:eastAsia="en-US"/>
          </w:rPr>
          <w:t>In applying to trial CAS you agree to</w:t>
        </w:r>
      </w:ins>
      <w:ins w:id="158" w:author="Microsoft Office User" w:date="2021-07-15T12:47:00Z">
        <w:r>
          <w:rPr>
            <w:rFonts w:eastAsiaTheme="minorHAnsi"/>
            <w:lang w:eastAsia="en-US"/>
          </w:rPr>
          <w:t xml:space="preserve"> </w:t>
        </w:r>
      </w:ins>
      <w:ins w:id="159" w:author="Microsoft Office User" w:date="2021-07-15T12:48:00Z">
        <w:r>
          <w:rPr>
            <w:rFonts w:eastAsiaTheme="minorHAnsi"/>
            <w:lang w:eastAsia="en-US"/>
          </w:rPr>
          <w:t xml:space="preserve">indemnify the providers of CAS in regard to any claim in regard to your use </w:t>
        </w:r>
      </w:ins>
      <w:ins w:id="160" w:author="Microsoft Office User" w:date="2021-07-15T12:49:00Z">
        <w:r>
          <w:rPr>
            <w:rFonts w:eastAsiaTheme="minorHAnsi"/>
            <w:lang w:eastAsia="en-US"/>
          </w:rPr>
          <w:t>of the service.</w:t>
        </w:r>
      </w:ins>
      <w:ins w:id="161" w:author="Microsoft Office User" w:date="2021-07-15T12:45:00Z">
        <w:r>
          <w:rPr>
            <w:rFonts w:eastAsiaTheme="minorHAnsi"/>
            <w:lang w:eastAsia="en-US"/>
          </w:rPr>
          <w:t xml:space="preserve"> </w:t>
        </w:r>
      </w:ins>
    </w:p>
    <w:p w14:paraId="74BA8368" w14:textId="72AAEE9F" w:rsidR="00C26368" w:rsidDel="004344D3" w:rsidRDefault="00C26368" w:rsidP="00C26368">
      <w:pPr>
        <w:jc w:val="center"/>
        <w:rPr>
          <w:del w:id="162" w:author="Microsoft Office User" w:date="2021-07-15T12:41:00Z"/>
          <w:rFonts w:ascii="Arial" w:hAnsi="Arial" w:cs="Arial"/>
          <w:color w:val="333333"/>
        </w:rPr>
      </w:pPr>
      <w:del w:id="163" w:author="Microsoft Office User" w:date="2021-07-15T12:41:00Z">
        <w:r w:rsidDel="004344D3">
          <w:rPr>
            <w:rStyle w:val="Emphasis"/>
            <w:rFonts w:ascii="Arial" w:hAnsi="Arial" w:cs="Arial"/>
            <w:color w:val="333333"/>
          </w:rPr>
          <w:delText xml:space="preserve">Please note the </w:delText>
        </w:r>
      </w:del>
      <w:del w:id="164" w:author="Microsoft Office User" w:date="2021-07-15T10:58:00Z">
        <w:r w:rsidDel="00E214BC">
          <w:rPr>
            <w:rStyle w:val="Emphasis"/>
            <w:rFonts w:ascii="Arial" w:hAnsi="Arial" w:cs="Arial"/>
            <w:color w:val="333333"/>
          </w:rPr>
          <w:delText>CDMS</w:delText>
        </w:r>
      </w:del>
      <w:del w:id="165" w:author="Microsoft Office User" w:date="2021-07-15T12:41:00Z">
        <w:r w:rsidDel="004344D3">
          <w:rPr>
            <w:rStyle w:val="Emphasis"/>
            <w:rFonts w:ascii="Arial" w:hAnsi="Arial" w:cs="Arial"/>
            <w:color w:val="333333"/>
          </w:rPr>
          <w:delText xml:space="preserve"> is currently mainly available in the ACT region. It is expected the </w:delText>
        </w:r>
      </w:del>
      <w:del w:id="166" w:author="Microsoft Office User" w:date="2021-07-15T10:58:00Z">
        <w:r w:rsidDel="00E214BC">
          <w:rPr>
            <w:rStyle w:val="Emphasis"/>
            <w:rFonts w:ascii="Arial" w:hAnsi="Arial" w:cs="Arial"/>
            <w:color w:val="333333"/>
          </w:rPr>
          <w:delText>CDMS</w:delText>
        </w:r>
      </w:del>
      <w:del w:id="167" w:author="Microsoft Office User" w:date="2021-07-15T12:41:00Z">
        <w:r w:rsidDel="004344D3">
          <w:rPr>
            <w:rStyle w:val="Emphasis"/>
            <w:rFonts w:ascii="Arial" w:hAnsi="Arial" w:cs="Arial"/>
            <w:color w:val="333333"/>
          </w:rPr>
          <w:delText xml:space="preserve"> will be available across Australia in 2006 - Details will be in the</w:delText>
        </w:r>
        <w:r w:rsidDel="004344D3">
          <w:rPr>
            <w:rStyle w:val="apple-converted-space"/>
            <w:rFonts w:ascii="Arial" w:hAnsi="Arial" w:cs="Arial"/>
            <w:i/>
            <w:iCs/>
            <w:color w:val="333333"/>
          </w:rPr>
          <w:delText> </w:delText>
        </w:r>
        <w:r w:rsidR="00647460" w:rsidDel="004344D3">
          <w:fldChar w:fldCharType="begin"/>
        </w:r>
        <w:r w:rsidR="00647460" w:rsidDel="004344D3">
          <w:delInstrText xml:space="preserve"> HYPERLINK "https://abeservices.netlify.app/" \l "/news" </w:delInstrText>
        </w:r>
        <w:r w:rsidR="00647460" w:rsidDel="004344D3">
          <w:fldChar w:fldCharType="separate"/>
        </w:r>
        <w:r w:rsidDel="004344D3">
          <w:rPr>
            <w:rStyle w:val="Hyperlink"/>
            <w:rFonts w:ascii="Arial" w:hAnsi="Arial" w:cs="Arial"/>
            <w:i/>
            <w:iCs/>
            <w:color w:val="0050A0"/>
          </w:rPr>
          <w:delText>News</w:delText>
        </w:r>
        <w:r w:rsidR="00647460" w:rsidDel="004344D3">
          <w:rPr>
            <w:rStyle w:val="Hyperlink"/>
            <w:rFonts w:ascii="Arial" w:hAnsi="Arial" w:cs="Arial"/>
            <w:i/>
            <w:iCs/>
            <w:color w:val="0050A0"/>
          </w:rPr>
          <w:fldChar w:fldCharType="end"/>
        </w:r>
      </w:del>
    </w:p>
    <w:p w14:paraId="50E94CB3" w14:textId="3250305B" w:rsidR="00C26368" w:rsidRDefault="00C26368">
      <w:pPr>
        <w:rPr>
          <w:rFonts w:ascii="Arial" w:eastAsia="Times New Roman" w:hAnsi="Arial" w:cs="Arial"/>
          <w:color w:val="333333"/>
          <w:lang w:eastAsia="en-GB"/>
        </w:rPr>
      </w:pPr>
      <w:r>
        <w:rPr>
          <w:rFonts w:ascii="Arial" w:eastAsia="Times New Roman" w:hAnsi="Arial" w:cs="Arial"/>
          <w:color w:val="333333"/>
          <w:lang w:eastAsia="en-GB"/>
        </w:rPr>
        <w:br w:type="page"/>
      </w:r>
    </w:p>
    <w:p w14:paraId="495BEB66" w14:textId="482D27FD" w:rsidR="00C26368" w:rsidRDefault="00C26368" w:rsidP="00C26368">
      <w:pPr>
        <w:spacing w:before="100" w:beforeAutospacing="1" w:afterAutospacing="1"/>
        <w:jc w:val="right"/>
        <w:rPr>
          <w:rFonts w:ascii="Arial" w:eastAsia="Times New Roman" w:hAnsi="Arial" w:cs="Arial"/>
          <w:color w:val="333333"/>
          <w:lang w:eastAsia="en-GB"/>
        </w:rPr>
      </w:pPr>
      <w:r>
        <w:rPr>
          <w:rFonts w:ascii="Arial" w:eastAsia="Times New Roman" w:hAnsi="Arial" w:cs="Arial"/>
          <w:color w:val="333333"/>
          <w:lang w:eastAsia="en-GB"/>
        </w:rPr>
        <w:lastRenderedPageBreak/>
        <w:t>CONTACT US</w:t>
      </w:r>
    </w:p>
    <w:tbl>
      <w:tblPr>
        <w:tblW w:w="8250" w:type="dxa"/>
        <w:tblCellSpacing w:w="150" w:type="dxa"/>
        <w:tblCellMar>
          <w:left w:w="0" w:type="dxa"/>
          <w:right w:w="0" w:type="dxa"/>
        </w:tblCellMar>
        <w:tblLook w:val="04A0" w:firstRow="1" w:lastRow="0" w:firstColumn="1" w:lastColumn="0" w:noHBand="0" w:noVBand="1"/>
      </w:tblPr>
      <w:tblGrid>
        <w:gridCol w:w="9020"/>
      </w:tblGrid>
      <w:tr w:rsidR="000A6B65" w14:paraId="4DB21AA1" w14:textId="77777777" w:rsidTr="000A6B65">
        <w:trPr>
          <w:tblCellSpacing w:w="150" w:type="dxa"/>
        </w:trPr>
        <w:tc>
          <w:tcPr>
            <w:tcW w:w="0" w:type="auto"/>
            <w:hideMark/>
          </w:tcPr>
          <w:p w14:paraId="41B6B8E0" w14:textId="19DF3D99" w:rsidR="00E51035" w:rsidRDefault="00E51035" w:rsidP="00E51035">
            <w:pPr>
              <w:pStyle w:val="Heading2"/>
              <w:jc w:val="center"/>
              <w:rPr>
                <w:ins w:id="168" w:author="Microsoft Office User" w:date="2021-07-15T15:57:00Z"/>
                <w:rFonts w:ascii="Arial" w:hAnsi="Arial" w:cs="Arial"/>
                <w:color w:val="333333"/>
              </w:rPr>
            </w:pPr>
            <w:ins w:id="169" w:author="Microsoft Office User" w:date="2021-07-15T15:57:00Z">
              <w:r>
                <w:rPr>
                  <w:rFonts w:ascii="Arial" w:hAnsi="Arial" w:cs="Arial"/>
                  <w:color w:val="333333"/>
                </w:rPr>
                <w:t>Richard to provide.  (Do not show emails, phone numbers or addresses</w:t>
              </w:r>
              <w:r>
                <w:rPr>
                  <w:rFonts w:ascii="Arial" w:hAnsi="Arial" w:cs="Arial"/>
                  <w:color w:val="333333"/>
                </w:rPr>
                <w:t>)</w:t>
              </w:r>
            </w:ins>
          </w:p>
          <w:p w14:paraId="775BB517" w14:textId="77777777" w:rsidR="00E51035" w:rsidRDefault="00E51035">
            <w:pPr>
              <w:rPr>
                <w:ins w:id="170" w:author="Microsoft Office User" w:date="2021-07-15T15:57:00Z"/>
                <w:rFonts w:ascii="Verdana" w:hAnsi="Verdana"/>
                <w:color w:val="666666"/>
                <w:sz w:val="17"/>
                <w:szCs w:val="17"/>
              </w:rPr>
            </w:pPr>
          </w:p>
          <w:p w14:paraId="5581DF87" w14:textId="77777777" w:rsidR="00E51035" w:rsidRDefault="00E51035">
            <w:pPr>
              <w:rPr>
                <w:ins w:id="171" w:author="Microsoft Office User" w:date="2021-07-15T15:57:00Z"/>
                <w:rFonts w:ascii="Verdana" w:hAnsi="Verdana"/>
                <w:color w:val="666666"/>
                <w:sz w:val="17"/>
                <w:szCs w:val="17"/>
              </w:rPr>
            </w:pPr>
          </w:p>
          <w:p w14:paraId="4398385A" w14:textId="77777777" w:rsidR="00E51035" w:rsidRDefault="00E51035">
            <w:pPr>
              <w:rPr>
                <w:ins w:id="172" w:author="Microsoft Office User" w:date="2021-07-15T15:57:00Z"/>
                <w:rFonts w:ascii="Verdana" w:hAnsi="Verdana"/>
                <w:color w:val="666666"/>
                <w:sz w:val="17"/>
                <w:szCs w:val="17"/>
              </w:rPr>
            </w:pPr>
          </w:p>
          <w:p w14:paraId="2B5463C7" w14:textId="72691003" w:rsidR="000A6B65" w:rsidRDefault="000A6B65">
            <w:pPr>
              <w:rPr>
                <w:rFonts w:ascii="Verdana" w:hAnsi="Verdana"/>
                <w:color w:val="666666"/>
                <w:sz w:val="17"/>
                <w:szCs w:val="17"/>
              </w:rPr>
            </w:pPr>
            <w:r>
              <w:rPr>
                <w:rFonts w:ascii="Verdana" w:hAnsi="Verdana"/>
                <w:color w:val="666666"/>
                <w:sz w:val="17"/>
                <w:szCs w:val="17"/>
              </w:rPr>
              <w:br/>
            </w:r>
            <w:r>
              <w:rPr>
                <w:rFonts w:ascii="Arial" w:hAnsi="Arial" w:cs="Arial"/>
                <w:color w:val="6F7793"/>
                <w:sz w:val="32"/>
                <w:szCs w:val="32"/>
              </w:rPr>
              <w:t>Contact Us</w:t>
            </w:r>
          </w:p>
          <w:p w14:paraId="5F84A24E" w14:textId="5654A9AB" w:rsidR="000A6B65" w:rsidDel="00E51035" w:rsidRDefault="000A6B65">
            <w:pPr>
              <w:pStyle w:val="NormalWeb"/>
              <w:rPr>
                <w:del w:id="173" w:author="Microsoft Office User" w:date="2021-07-15T15:55:00Z"/>
                <w:rFonts w:ascii="Verdana" w:hAnsi="Verdana"/>
                <w:color w:val="666666"/>
                <w:sz w:val="17"/>
                <w:szCs w:val="17"/>
              </w:rPr>
            </w:pPr>
            <w:del w:id="174" w:author="Microsoft Office User" w:date="2021-07-15T15:55:00Z">
              <w:r w:rsidDel="00E51035">
                <w:rPr>
                  <w:rFonts w:ascii="Arial" w:hAnsi="Arial" w:cs="Arial"/>
                  <w:color w:val="666666"/>
                  <w:sz w:val="20"/>
                  <w:szCs w:val="20"/>
                </w:rPr>
                <w:delText xml:space="preserve">ABE Services Pty Ltd provides a free telephone and email technical support service to its </w:delText>
              </w:r>
            </w:del>
            <w:del w:id="175" w:author="Microsoft Office User" w:date="2021-07-15T10:58:00Z">
              <w:r w:rsidDel="00E214BC">
                <w:rPr>
                  <w:rFonts w:ascii="Arial" w:hAnsi="Arial" w:cs="Arial"/>
                  <w:color w:val="666666"/>
                  <w:sz w:val="20"/>
                  <w:szCs w:val="20"/>
                </w:rPr>
                <w:delText>CDMS</w:delText>
              </w:r>
            </w:del>
            <w:del w:id="176" w:author="Microsoft Office User" w:date="2021-07-15T15:55:00Z">
              <w:r w:rsidDel="00E51035">
                <w:rPr>
                  <w:rFonts w:ascii="Arial" w:hAnsi="Arial" w:cs="Arial"/>
                  <w:color w:val="666666"/>
                  <w:sz w:val="20"/>
                  <w:szCs w:val="20"/>
                </w:rPr>
                <w:delText xml:space="preserve"> customers. Please note, though, that this support relates to the use of the </w:delText>
              </w:r>
            </w:del>
            <w:del w:id="177" w:author="Microsoft Office User" w:date="2021-07-15T10:58:00Z">
              <w:r w:rsidDel="00E214BC">
                <w:rPr>
                  <w:rFonts w:ascii="Arial" w:hAnsi="Arial" w:cs="Arial"/>
                  <w:color w:val="666666"/>
                  <w:sz w:val="20"/>
                  <w:szCs w:val="20"/>
                </w:rPr>
                <w:delText>CDMS</w:delText>
              </w:r>
            </w:del>
            <w:del w:id="178" w:author="Microsoft Office User" w:date="2021-07-15T15:55:00Z">
              <w:r w:rsidDel="00E51035">
                <w:rPr>
                  <w:rFonts w:ascii="Arial" w:hAnsi="Arial" w:cs="Arial"/>
                  <w:color w:val="666666"/>
                  <w:sz w:val="20"/>
                  <w:szCs w:val="20"/>
                </w:rPr>
                <w:delText xml:space="preserve"> and does not extend to consultancy advice on the content of inspection and test plans and the like. Should you require such Quality Assurance Consultancy advice please refer to the Links screen on this web site.</w:delText>
              </w:r>
            </w:del>
          </w:p>
          <w:p w14:paraId="7E538271" w14:textId="398F614F" w:rsidR="000A6B65" w:rsidRDefault="000A6B65">
            <w:pPr>
              <w:pStyle w:val="NormalWeb"/>
              <w:spacing w:after="240" w:afterAutospacing="0"/>
              <w:rPr>
                <w:rFonts w:ascii="Verdana" w:hAnsi="Verdana"/>
                <w:color w:val="666666"/>
                <w:sz w:val="17"/>
                <w:szCs w:val="17"/>
              </w:rPr>
            </w:pPr>
            <w:del w:id="179" w:author="Microsoft Office User" w:date="2021-07-15T15:55:00Z">
              <w:r w:rsidDel="00E51035">
                <w:rPr>
                  <w:rFonts w:ascii="Arial" w:hAnsi="Arial" w:cs="Arial"/>
                  <w:color w:val="666666"/>
                  <w:sz w:val="20"/>
                  <w:szCs w:val="20"/>
                </w:rPr>
                <w:delText>Technical support hours are normal ACT business hours. We aim to reply to all enquiries within one working day.</w:delText>
              </w:r>
              <w:r w:rsidDel="00E51035">
                <w:rPr>
                  <w:rFonts w:ascii="Arial" w:hAnsi="Arial" w:cs="Arial"/>
                  <w:color w:val="666666"/>
                  <w:sz w:val="20"/>
                  <w:szCs w:val="20"/>
                </w:rPr>
                <w:br/>
                <w:delText>Our contact details are:</w:delText>
              </w:r>
            </w:del>
            <w:ins w:id="180" w:author="Microsoft Office User" w:date="2021-07-15T15:55:00Z">
              <w:r w:rsidR="00E51035">
                <w:rPr>
                  <w:rFonts w:ascii="Arial" w:hAnsi="Arial" w:cs="Arial"/>
                  <w:color w:val="666666"/>
                  <w:sz w:val="20"/>
                  <w:szCs w:val="20"/>
                </w:rPr>
                <w:t xml:space="preserve">Contact us for free trial or for other </w:t>
              </w:r>
              <w:proofErr w:type="spellStart"/>
              <w:r w:rsidR="00E51035">
                <w:rPr>
                  <w:rFonts w:ascii="Arial" w:hAnsi="Arial" w:cs="Arial"/>
                  <w:color w:val="666666"/>
                  <w:sz w:val="20"/>
                  <w:szCs w:val="20"/>
                </w:rPr>
                <w:t>enquiies</w:t>
              </w:r>
              <w:proofErr w:type="spellEnd"/>
              <w:r w:rsidR="00E51035">
                <w:rPr>
                  <w:rFonts w:ascii="Arial" w:hAnsi="Arial" w:cs="Arial"/>
                  <w:color w:val="666666"/>
                  <w:sz w:val="20"/>
                  <w:szCs w:val="20"/>
                </w:rPr>
                <w:t xml:space="preserve"> by completing items below:</w:t>
              </w:r>
            </w:ins>
            <w:r>
              <w:rPr>
                <w:rFonts w:ascii="Verdana" w:hAnsi="Verdana"/>
                <w:color w:val="666666"/>
                <w:sz w:val="17"/>
                <w:szCs w:val="17"/>
              </w:rPr>
              <w:br/>
            </w:r>
          </w:p>
          <w:tbl>
            <w:tblPr>
              <w:tblW w:w="5000" w:type="pct"/>
              <w:jc w:val="center"/>
              <w:tblCellSpacing w:w="0" w:type="dxa"/>
              <w:tblCellMar>
                <w:left w:w="0" w:type="dxa"/>
                <w:right w:w="0" w:type="dxa"/>
              </w:tblCellMar>
              <w:tblLook w:val="04A0" w:firstRow="1" w:lastRow="0" w:firstColumn="1" w:lastColumn="0" w:noHBand="0" w:noVBand="1"/>
            </w:tblPr>
            <w:tblGrid>
              <w:gridCol w:w="5318"/>
              <w:gridCol w:w="3102"/>
            </w:tblGrid>
            <w:tr w:rsidR="000A6B65" w14:paraId="46B8D824" w14:textId="77777777">
              <w:trPr>
                <w:tblCellSpacing w:w="0" w:type="dxa"/>
                <w:jc w:val="center"/>
                <w:hidden/>
              </w:trPr>
              <w:tc>
                <w:tcPr>
                  <w:tcW w:w="3825" w:type="dxa"/>
                  <w:vAlign w:val="center"/>
                  <w:hideMark/>
                </w:tcPr>
                <w:p w14:paraId="64C02FC5" w14:textId="77777777" w:rsidR="000A6B65" w:rsidRDefault="000A6B65">
                  <w:pPr>
                    <w:pStyle w:val="z-TopofForm"/>
                  </w:pPr>
                  <w:r>
                    <w:t>Top of Form</w:t>
                  </w: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5318"/>
                  </w:tblGrid>
                  <w:tr w:rsidR="000A6B65" w14:paraId="559CAA23" w14:textId="77777777">
                    <w:trPr>
                      <w:tblCellSpacing w:w="0" w:type="dxa"/>
                    </w:trPr>
                    <w:tc>
                      <w:tcPr>
                        <w:tcW w:w="0" w:type="auto"/>
                        <w:hideMark/>
                      </w:tcPr>
                      <w:p w14:paraId="3BF5892F" w14:textId="77777777" w:rsidR="000A6B65" w:rsidRDefault="000A6B65">
                        <w:pPr>
                          <w:rPr>
                            <w:rFonts w:ascii="Verdana" w:hAnsi="Verdana"/>
                            <w:color w:val="666666"/>
                            <w:sz w:val="17"/>
                            <w:szCs w:val="17"/>
                          </w:rPr>
                        </w:pPr>
                        <w:r>
                          <w:rPr>
                            <w:rFonts w:ascii="Verdana" w:hAnsi="Verdana"/>
                            <w:color w:val="666666"/>
                            <w:sz w:val="17"/>
                            <w:szCs w:val="17"/>
                          </w:rPr>
                          <w:t>Name:</w:t>
                        </w:r>
                        <w:r>
                          <w:rPr>
                            <w:rFonts w:ascii="Verdana" w:hAnsi="Verdana"/>
                            <w:color w:val="666666"/>
                            <w:sz w:val="17"/>
                            <w:szCs w:val="17"/>
                          </w:rPr>
                          <w:br/>
                        </w:r>
                      </w:p>
                    </w:tc>
                  </w:tr>
                  <w:tr w:rsidR="000A6B65" w14:paraId="59B0F545" w14:textId="77777777">
                    <w:trPr>
                      <w:tblCellSpacing w:w="0" w:type="dxa"/>
                    </w:trPr>
                    <w:tc>
                      <w:tcPr>
                        <w:tcW w:w="0" w:type="auto"/>
                        <w:vAlign w:val="center"/>
                        <w:hideMark/>
                      </w:tcPr>
                      <w:p w14:paraId="7637E74A" w14:textId="77777777" w:rsidR="000A6B65" w:rsidRDefault="000A6B65">
                        <w:pPr>
                          <w:rPr>
                            <w:rFonts w:ascii="Verdana" w:hAnsi="Verdana"/>
                            <w:color w:val="666666"/>
                            <w:sz w:val="17"/>
                            <w:szCs w:val="17"/>
                          </w:rPr>
                        </w:pPr>
                        <w:r>
                          <w:rPr>
                            <w:rFonts w:ascii="Verdana" w:hAnsi="Verdana"/>
                            <w:color w:val="666666"/>
                            <w:sz w:val="17"/>
                            <w:szCs w:val="17"/>
                          </w:rPr>
                          <w:t>Company:</w:t>
                        </w:r>
                        <w:r>
                          <w:rPr>
                            <w:rFonts w:ascii="Verdana" w:hAnsi="Verdana"/>
                            <w:color w:val="666666"/>
                            <w:sz w:val="17"/>
                            <w:szCs w:val="17"/>
                          </w:rPr>
                          <w:br/>
                        </w:r>
                      </w:p>
                    </w:tc>
                  </w:tr>
                  <w:tr w:rsidR="000A6B65" w14:paraId="43BAB2D8" w14:textId="77777777">
                    <w:trPr>
                      <w:tblCellSpacing w:w="0" w:type="dxa"/>
                    </w:trPr>
                    <w:tc>
                      <w:tcPr>
                        <w:tcW w:w="0" w:type="auto"/>
                        <w:vAlign w:val="center"/>
                        <w:hideMark/>
                      </w:tcPr>
                      <w:p w14:paraId="74BE4DC7" w14:textId="77777777" w:rsidR="000A6B65" w:rsidRDefault="000A6B65">
                        <w:pPr>
                          <w:rPr>
                            <w:rFonts w:ascii="Verdana" w:hAnsi="Verdana"/>
                            <w:color w:val="666666"/>
                            <w:sz w:val="17"/>
                            <w:szCs w:val="17"/>
                          </w:rPr>
                        </w:pPr>
                        <w:r>
                          <w:rPr>
                            <w:rFonts w:ascii="Verdana" w:hAnsi="Verdana"/>
                            <w:color w:val="666666"/>
                            <w:sz w:val="17"/>
                            <w:szCs w:val="17"/>
                          </w:rPr>
                          <w:t>Phone:</w:t>
                        </w:r>
                        <w:r>
                          <w:rPr>
                            <w:rFonts w:ascii="Verdana" w:hAnsi="Verdana"/>
                            <w:color w:val="666666"/>
                            <w:sz w:val="17"/>
                            <w:szCs w:val="17"/>
                          </w:rPr>
                          <w:br/>
                        </w:r>
                      </w:p>
                    </w:tc>
                  </w:tr>
                  <w:tr w:rsidR="000A6B65" w14:paraId="0203C04E" w14:textId="77777777">
                    <w:trPr>
                      <w:tblCellSpacing w:w="0" w:type="dxa"/>
                    </w:trPr>
                    <w:tc>
                      <w:tcPr>
                        <w:tcW w:w="0" w:type="auto"/>
                        <w:vAlign w:val="center"/>
                        <w:hideMark/>
                      </w:tcPr>
                      <w:p w14:paraId="6C6BE381" w14:textId="77777777" w:rsidR="000A6B65" w:rsidRDefault="000A6B65">
                        <w:pPr>
                          <w:rPr>
                            <w:rFonts w:ascii="Verdana" w:hAnsi="Verdana"/>
                            <w:color w:val="666666"/>
                            <w:sz w:val="17"/>
                            <w:szCs w:val="17"/>
                          </w:rPr>
                        </w:pPr>
                        <w:r>
                          <w:rPr>
                            <w:rFonts w:ascii="Verdana" w:hAnsi="Verdana"/>
                            <w:color w:val="666666"/>
                            <w:sz w:val="17"/>
                            <w:szCs w:val="17"/>
                          </w:rPr>
                          <w:t>E-mail:</w:t>
                        </w:r>
                        <w:r>
                          <w:rPr>
                            <w:rFonts w:ascii="Verdana" w:hAnsi="Verdana"/>
                            <w:color w:val="666666"/>
                            <w:sz w:val="17"/>
                            <w:szCs w:val="17"/>
                          </w:rPr>
                          <w:br/>
                        </w:r>
                      </w:p>
                    </w:tc>
                  </w:tr>
                  <w:tr w:rsidR="000A6B65" w14:paraId="2CFE2222" w14:textId="77777777">
                    <w:trPr>
                      <w:tblCellSpacing w:w="0" w:type="dxa"/>
                    </w:trPr>
                    <w:tc>
                      <w:tcPr>
                        <w:tcW w:w="0" w:type="auto"/>
                        <w:vAlign w:val="center"/>
                        <w:hideMark/>
                      </w:tcPr>
                      <w:p w14:paraId="64F52E4D" w14:textId="77777777" w:rsidR="000A6B65" w:rsidRDefault="000A6B65">
                        <w:pPr>
                          <w:rPr>
                            <w:rFonts w:ascii="Verdana" w:hAnsi="Verdana"/>
                            <w:color w:val="666666"/>
                            <w:sz w:val="17"/>
                            <w:szCs w:val="17"/>
                          </w:rPr>
                        </w:pPr>
                        <w:r>
                          <w:rPr>
                            <w:rFonts w:ascii="Verdana" w:hAnsi="Verdana"/>
                            <w:color w:val="666666"/>
                            <w:sz w:val="17"/>
                            <w:szCs w:val="17"/>
                          </w:rPr>
                          <w:t>Please confirm your E-mail:</w:t>
                        </w:r>
                        <w:r>
                          <w:rPr>
                            <w:rFonts w:ascii="Verdana" w:hAnsi="Verdana"/>
                            <w:color w:val="666666"/>
                            <w:sz w:val="17"/>
                            <w:szCs w:val="17"/>
                          </w:rPr>
                          <w:br/>
                        </w:r>
                      </w:p>
                    </w:tc>
                  </w:tr>
                  <w:tr w:rsidR="000A6B65" w14:paraId="5227E38A" w14:textId="77777777">
                    <w:trPr>
                      <w:tblCellSpacing w:w="0" w:type="dxa"/>
                    </w:trPr>
                    <w:tc>
                      <w:tcPr>
                        <w:tcW w:w="0" w:type="auto"/>
                        <w:vAlign w:val="center"/>
                        <w:hideMark/>
                      </w:tcPr>
                      <w:p w14:paraId="2C703AE2" w14:textId="77777777" w:rsidR="000A6B65" w:rsidRDefault="000A6B65">
                        <w:pPr>
                          <w:rPr>
                            <w:rFonts w:ascii="Verdana" w:hAnsi="Verdana"/>
                            <w:color w:val="666666"/>
                            <w:sz w:val="17"/>
                            <w:szCs w:val="17"/>
                          </w:rPr>
                        </w:pP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5238"/>
                        </w:tblGrid>
                        <w:tr w:rsidR="000A6B65" w14:paraId="6E45FF9A" w14:textId="77777777">
                          <w:trPr>
                            <w:tblCellSpacing w:w="0" w:type="dxa"/>
                          </w:trPr>
                          <w:tc>
                            <w:tcPr>
                              <w:tcW w:w="0" w:type="auto"/>
                              <w:hideMark/>
                            </w:tcPr>
                            <w:p w14:paraId="688FC358" w14:textId="77777777" w:rsidR="000A6B65" w:rsidRDefault="000A6B65">
                              <w:pPr>
                                <w:rPr>
                                  <w:rFonts w:ascii="Verdana" w:hAnsi="Verdana"/>
                                  <w:color w:val="666666"/>
                                  <w:sz w:val="17"/>
                                  <w:szCs w:val="17"/>
                                </w:rPr>
                              </w:pPr>
                              <w:r>
                                <w:rPr>
                                  <w:rFonts w:ascii="Verdana" w:hAnsi="Verdana"/>
                                  <w:color w:val="666666"/>
                                  <w:sz w:val="17"/>
                                  <w:szCs w:val="17"/>
                                </w:rPr>
                                <w:t>Please tell us where you found us:</w:t>
                              </w:r>
                            </w:p>
                          </w:tc>
                        </w:tr>
                      </w:tbl>
                      <w:p w14:paraId="0E6BA1B9" w14:textId="77777777" w:rsidR="000A6B65" w:rsidRDefault="000A6B65">
                        <w:pPr>
                          <w:rPr>
                            <w:rFonts w:ascii="Verdana" w:hAnsi="Verdana"/>
                            <w:color w:val="666666"/>
                            <w:sz w:val="17"/>
                            <w:szCs w:val="17"/>
                          </w:rPr>
                        </w:pPr>
                        <w:r>
                          <w:rPr>
                            <w:rStyle w:val="apple-converted-space"/>
                            <w:rFonts w:ascii="Verdana" w:hAnsi="Verdana"/>
                            <w:color w:val="666666"/>
                            <w:sz w:val="17"/>
                            <w:szCs w:val="17"/>
                          </w:rPr>
                          <w:t> </w:t>
                        </w:r>
                        <w:r>
                          <w:rPr>
                            <w:rFonts w:ascii="Verdana" w:hAnsi="Verdana"/>
                            <w:color w:val="666666"/>
                            <w:sz w:val="17"/>
                            <w:szCs w:val="17"/>
                          </w:rPr>
                          <w:t>Please Select One ----&gt;</w:t>
                        </w:r>
                        <w:r>
                          <w:rPr>
                            <w:rStyle w:val="apple-converted-space"/>
                            <w:rFonts w:ascii="Verdana" w:hAnsi="Verdana"/>
                            <w:color w:val="666666"/>
                            <w:sz w:val="17"/>
                            <w:szCs w:val="17"/>
                          </w:rPr>
                          <w:t> </w:t>
                        </w:r>
                        <w:proofErr w:type="spellStart"/>
                        <w:r>
                          <w:rPr>
                            <w:rFonts w:ascii="Verdana" w:hAnsi="Verdana"/>
                            <w:color w:val="666666"/>
                            <w:sz w:val="17"/>
                            <w:szCs w:val="17"/>
                          </w:rPr>
                          <w:t>Alltheweb</w:t>
                        </w:r>
                        <w:proofErr w:type="spellEnd"/>
                        <w:r>
                          <w:rPr>
                            <w:rStyle w:val="apple-converted-space"/>
                            <w:rFonts w:ascii="Verdana" w:hAnsi="Verdana"/>
                            <w:color w:val="666666"/>
                            <w:sz w:val="17"/>
                            <w:szCs w:val="17"/>
                          </w:rPr>
                          <w:t> </w:t>
                        </w:r>
                        <w:r>
                          <w:rPr>
                            <w:rFonts w:ascii="Verdana" w:hAnsi="Verdana"/>
                            <w:color w:val="666666"/>
                            <w:sz w:val="17"/>
                            <w:szCs w:val="17"/>
                          </w:rPr>
                          <w:t>AltaVista</w:t>
                        </w:r>
                        <w:r>
                          <w:rPr>
                            <w:rStyle w:val="apple-converted-space"/>
                            <w:rFonts w:ascii="Verdana" w:hAnsi="Verdana"/>
                            <w:color w:val="666666"/>
                            <w:sz w:val="17"/>
                            <w:szCs w:val="17"/>
                          </w:rPr>
                          <w:t> </w:t>
                        </w:r>
                        <w:r>
                          <w:rPr>
                            <w:rFonts w:ascii="Verdana" w:hAnsi="Verdana"/>
                            <w:color w:val="666666"/>
                            <w:sz w:val="17"/>
                            <w:szCs w:val="17"/>
                          </w:rPr>
                          <w:t>AOL</w:t>
                        </w:r>
                        <w:r>
                          <w:rPr>
                            <w:rStyle w:val="apple-converted-space"/>
                            <w:rFonts w:ascii="Verdana" w:hAnsi="Verdana"/>
                            <w:color w:val="666666"/>
                            <w:sz w:val="17"/>
                            <w:szCs w:val="17"/>
                          </w:rPr>
                          <w:t> </w:t>
                        </w:r>
                        <w:r>
                          <w:rPr>
                            <w:rFonts w:ascii="Verdana" w:hAnsi="Verdana"/>
                            <w:color w:val="666666"/>
                            <w:sz w:val="17"/>
                            <w:szCs w:val="17"/>
                          </w:rPr>
                          <w:t>Ask Jeeves</w:t>
                        </w:r>
                        <w:r>
                          <w:rPr>
                            <w:rStyle w:val="apple-converted-space"/>
                            <w:rFonts w:ascii="Verdana" w:hAnsi="Verdana"/>
                            <w:color w:val="666666"/>
                            <w:sz w:val="17"/>
                            <w:szCs w:val="17"/>
                          </w:rPr>
                          <w:t> </w:t>
                        </w:r>
                        <w:r>
                          <w:rPr>
                            <w:rFonts w:ascii="Verdana" w:hAnsi="Verdana"/>
                            <w:color w:val="666666"/>
                            <w:sz w:val="17"/>
                            <w:szCs w:val="17"/>
                          </w:rPr>
                          <w:t>Excite</w:t>
                        </w:r>
                        <w:r>
                          <w:rPr>
                            <w:rStyle w:val="apple-converted-space"/>
                            <w:rFonts w:ascii="Verdana" w:hAnsi="Verdana"/>
                            <w:color w:val="666666"/>
                            <w:sz w:val="17"/>
                            <w:szCs w:val="17"/>
                          </w:rPr>
                          <w:t> </w:t>
                        </w:r>
                        <w:r>
                          <w:rPr>
                            <w:rFonts w:ascii="Verdana" w:hAnsi="Verdana"/>
                            <w:color w:val="666666"/>
                            <w:sz w:val="17"/>
                            <w:szCs w:val="17"/>
                          </w:rPr>
                          <w:t>Google</w:t>
                        </w:r>
                        <w:r>
                          <w:rPr>
                            <w:rStyle w:val="apple-converted-space"/>
                            <w:rFonts w:ascii="Verdana" w:hAnsi="Verdana"/>
                            <w:color w:val="666666"/>
                            <w:sz w:val="17"/>
                            <w:szCs w:val="17"/>
                          </w:rPr>
                          <w:t> </w:t>
                        </w:r>
                        <w:r>
                          <w:rPr>
                            <w:rFonts w:ascii="Verdana" w:hAnsi="Verdana"/>
                            <w:color w:val="666666"/>
                            <w:sz w:val="17"/>
                            <w:szCs w:val="17"/>
                          </w:rPr>
                          <w:t>Go</w:t>
                        </w:r>
                        <w:r>
                          <w:rPr>
                            <w:rStyle w:val="apple-converted-space"/>
                            <w:rFonts w:ascii="Verdana" w:hAnsi="Verdana"/>
                            <w:color w:val="666666"/>
                            <w:sz w:val="17"/>
                            <w:szCs w:val="17"/>
                          </w:rPr>
                          <w:t> </w:t>
                        </w:r>
                        <w:proofErr w:type="spellStart"/>
                        <w:r>
                          <w:rPr>
                            <w:rFonts w:ascii="Verdana" w:hAnsi="Verdana"/>
                            <w:color w:val="666666"/>
                            <w:sz w:val="17"/>
                            <w:szCs w:val="17"/>
                          </w:rPr>
                          <w:t>Goto</w:t>
                        </w:r>
                        <w:proofErr w:type="spellEnd"/>
                        <w:r>
                          <w:rPr>
                            <w:rStyle w:val="apple-converted-space"/>
                            <w:rFonts w:ascii="Verdana" w:hAnsi="Verdana"/>
                            <w:color w:val="666666"/>
                            <w:sz w:val="17"/>
                            <w:szCs w:val="17"/>
                          </w:rPr>
                          <w:t> </w:t>
                        </w:r>
                        <w:proofErr w:type="spellStart"/>
                        <w:r>
                          <w:rPr>
                            <w:rFonts w:ascii="Verdana" w:hAnsi="Verdana"/>
                            <w:color w:val="666666"/>
                            <w:sz w:val="17"/>
                            <w:szCs w:val="17"/>
                          </w:rPr>
                          <w:t>Hotbot</w:t>
                        </w:r>
                        <w:proofErr w:type="spellEnd"/>
                        <w:r>
                          <w:rPr>
                            <w:rStyle w:val="apple-converted-space"/>
                            <w:rFonts w:ascii="Verdana" w:hAnsi="Verdana"/>
                            <w:color w:val="666666"/>
                            <w:sz w:val="17"/>
                            <w:szCs w:val="17"/>
                          </w:rPr>
                          <w:t> </w:t>
                        </w:r>
                        <w:proofErr w:type="spellStart"/>
                        <w:r>
                          <w:rPr>
                            <w:rFonts w:ascii="Verdana" w:hAnsi="Verdana"/>
                            <w:color w:val="666666"/>
                            <w:sz w:val="17"/>
                            <w:szCs w:val="17"/>
                          </w:rPr>
                          <w:t>Infoseek</w:t>
                        </w:r>
                        <w:proofErr w:type="spellEnd"/>
                        <w:r>
                          <w:rPr>
                            <w:rStyle w:val="apple-converted-space"/>
                            <w:rFonts w:ascii="Verdana" w:hAnsi="Verdana"/>
                            <w:color w:val="666666"/>
                            <w:sz w:val="17"/>
                            <w:szCs w:val="17"/>
                          </w:rPr>
                          <w:t> </w:t>
                        </w:r>
                        <w:r>
                          <w:rPr>
                            <w:rFonts w:ascii="Verdana" w:hAnsi="Verdana"/>
                            <w:color w:val="666666"/>
                            <w:sz w:val="17"/>
                            <w:szCs w:val="17"/>
                          </w:rPr>
                          <w:t>Lycos</w:t>
                        </w:r>
                        <w:r>
                          <w:rPr>
                            <w:rStyle w:val="apple-converted-space"/>
                            <w:rFonts w:ascii="Verdana" w:hAnsi="Verdana"/>
                            <w:color w:val="666666"/>
                            <w:sz w:val="17"/>
                            <w:szCs w:val="17"/>
                          </w:rPr>
                          <w:t> </w:t>
                        </w:r>
                        <w:r>
                          <w:rPr>
                            <w:rFonts w:ascii="Verdana" w:hAnsi="Verdana"/>
                            <w:color w:val="666666"/>
                            <w:sz w:val="17"/>
                            <w:szCs w:val="17"/>
                          </w:rPr>
                          <w:t>MSN</w:t>
                        </w:r>
                        <w:r>
                          <w:rPr>
                            <w:rStyle w:val="apple-converted-space"/>
                            <w:rFonts w:ascii="Verdana" w:hAnsi="Verdana"/>
                            <w:color w:val="666666"/>
                            <w:sz w:val="17"/>
                            <w:szCs w:val="17"/>
                          </w:rPr>
                          <w:t> </w:t>
                        </w:r>
                        <w:r>
                          <w:rPr>
                            <w:rFonts w:ascii="Verdana" w:hAnsi="Verdana"/>
                            <w:color w:val="666666"/>
                            <w:sz w:val="17"/>
                            <w:szCs w:val="17"/>
                          </w:rPr>
                          <w:t>Snap</w:t>
                        </w:r>
                        <w:r>
                          <w:rPr>
                            <w:rStyle w:val="apple-converted-space"/>
                            <w:rFonts w:ascii="Verdana" w:hAnsi="Verdana"/>
                            <w:color w:val="666666"/>
                            <w:sz w:val="17"/>
                            <w:szCs w:val="17"/>
                          </w:rPr>
                          <w:t> </w:t>
                        </w:r>
                        <w:r>
                          <w:rPr>
                            <w:rFonts w:ascii="Verdana" w:hAnsi="Verdana"/>
                            <w:color w:val="666666"/>
                            <w:sz w:val="17"/>
                            <w:szCs w:val="17"/>
                          </w:rPr>
                          <w:t>Web Crawler</w:t>
                        </w:r>
                        <w:r>
                          <w:rPr>
                            <w:rStyle w:val="apple-converted-space"/>
                            <w:rFonts w:ascii="Verdana" w:hAnsi="Verdana"/>
                            <w:color w:val="666666"/>
                            <w:sz w:val="17"/>
                            <w:szCs w:val="17"/>
                          </w:rPr>
                          <w:t> </w:t>
                        </w:r>
                        <w:r>
                          <w:rPr>
                            <w:rFonts w:ascii="Verdana" w:hAnsi="Verdana"/>
                            <w:color w:val="666666"/>
                            <w:sz w:val="17"/>
                            <w:szCs w:val="17"/>
                          </w:rPr>
                          <w:t>Yahoo</w:t>
                        </w:r>
                        <w:r>
                          <w:rPr>
                            <w:rStyle w:val="apple-converted-space"/>
                            <w:rFonts w:ascii="Verdana" w:hAnsi="Verdana"/>
                            <w:color w:val="666666"/>
                            <w:sz w:val="17"/>
                            <w:szCs w:val="17"/>
                          </w:rPr>
                          <w:t> </w:t>
                        </w:r>
                        <w:r>
                          <w:rPr>
                            <w:rFonts w:ascii="Verdana" w:hAnsi="Verdana"/>
                            <w:color w:val="666666"/>
                            <w:sz w:val="17"/>
                            <w:szCs w:val="17"/>
                          </w:rPr>
                          <w:t>Banner Ad</w:t>
                        </w:r>
                        <w:r>
                          <w:rPr>
                            <w:rStyle w:val="apple-converted-space"/>
                            <w:rFonts w:ascii="Verdana" w:hAnsi="Verdana"/>
                            <w:color w:val="666666"/>
                            <w:sz w:val="17"/>
                            <w:szCs w:val="17"/>
                          </w:rPr>
                          <w:t> </w:t>
                        </w:r>
                        <w:r>
                          <w:rPr>
                            <w:rFonts w:ascii="Verdana" w:hAnsi="Verdana"/>
                            <w:color w:val="666666"/>
                            <w:sz w:val="17"/>
                            <w:szCs w:val="17"/>
                          </w:rPr>
                          <w:t>Friend</w:t>
                        </w:r>
                        <w:r>
                          <w:rPr>
                            <w:rStyle w:val="apple-converted-space"/>
                            <w:rFonts w:ascii="Verdana" w:hAnsi="Verdana"/>
                            <w:color w:val="666666"/>
                            <w:sz w:val="17"/>
                            <w:szCs w:val="17"/>
                          </w:rPr>
                          <w:t> </w:t>
                        </w:r>
                        <w:r>
                          <w:rPr>
                            <w:rFonts w:ascii="Verdana" w:hAnsi="Verdana"/>
                            <w:color w:val="666666"/>
                            <w:sz w:val="17"/>
                            <w:szCs w:val="17"/>
                          </w:rPr>
                          <w:t>Website</w:t>
                        </w:r>
                        <w:r>
                          <w:rPr>
                            <w:rStyle w:val="apple-converted-space"/>
                            <w:rFonts w:ascii="Verdana" w:hAnsi="Verdana"/>
                            <w:color w:val="666666"/>
                            <w:sz w:val="17"/>
                            <w:szCs w:val="17"/>
                          </w:rPr>
                          <w:t> </w:t>
                        </w:r>
                        <w:r>
                          <w:rPr>
                            <w:rFonts w:ascii="Verdana" w:hAnsi="Verdana"/>
                            <w:color w:val="666666"/>
                            <w:sz w:val="17"/>
                            <w:szCs w:val="17"/>
                          </w:rPr>
                          <w:t>News Group</w:t>
                        </w:r>
                        <w:r>
                          <w:rPr>
                            <w:rStyle w:val="apple-converted-space"/>
                            <w:rFonts w:ascii="Verdana" w:hAnsi="Verdana"/>
                            <w:color w:val="666666"/>
                            <w:sz w:val="17"/>
                            <w:szCs w:val="17"/>
                          </w:rPr>
                          <w:t> </w:t>
                        </w:r>
                        <w:r>
                          <w:rPr>
                            <w:rFonts w:ascii="Verdana" w:hAnsi="Verdana"/>
                            <w:color w:val="666666"/>
                            <w:sz w:val="17"/>
                            <w:szCs w:val="17"/>
                          </w:rPr>
                          <w:t>Magazine/Newspaper</w:t>
                        </w:r>
                        <w:r>
                          <w:rPr>
                            <w:rStyle w:val="apple-converted-space"/>
                            <w:rFonts w:ascii="Verdana" w:hAnsi="Verdana"/>
                            <w:color w:val="666666"/>
                            <w:sz w:val="17"/>
                            <w:szCs w:val="17"/>
                          </w:rPr>
                          <w:t> </w:t>
                        </w:r>
                        <w:r>
                          <w:rPr>
                            <w:rFonts w:ascii="Verdana" w:hAnsi="Verdana"/>
                            <w:color w:val="666666"/>
                            <w:sz w:val="17"/>
                            <w:szCs w:val="17"/>
                          </w:rPr>
                          <w:t>Radio</w:t>
                        </w:r>
                        <w:r>
                          <w:rPr>
                            <w:rStyle w:val="apple-converted-space"/>
                            <w:rFonts w:ascii="Verdana" w:hAnsi="Verdana"/>
                            <w:color w:val="666666"/>
                            <w:sz w:val="17"/>
                            <w:szCs w:val="17"/>
                          </w:rPr>
                          <w:t> </w:t>
                        </w:r>
                        <w:r>
                          <w:rPr>
                            <w:rFonts w:ascii="Verdana" w:hAnsi="Verdana"/>
                            <w:color w:val="666666"/>
                            <w:sz w:val="17"/>
                            <w:szCs w:val="17"/>
                          </w:rPr>
                          <w:t>Other</w:t>
                        </w:r>
                        <w:r>
                          <w:rPr>
                            <w:rStyle w:val="apple-converted-space"/>
                            <w:rFonts w:ascii="Verdana" w:hAnsi="Verdana"/>
                            <w:color w:val="666666"/>
                            <w:sz w:val="17"/>
                            <w:szCs w:val="17"/>
                          </w:rPr>
                          <w:t> </w:t>
                        </w:r>
                      </w:p>
                    </w:tc>
                  </w:tr>
                </w:tbl>
                <w:p w14:paraId="5F50FAD9" w14:textId="77777777" w:rsidR="000A6B65" w:rsidRDefault="000A6B65">
                  <w:pPr>
                    <w:rPr>
                      <w:rFonts w:ascii="Verdana" w:hAnsi="Verdana"/>
                      <w:color w:val="666666"/>
                      <w:sz w:val="17"/>
                      <w:szCs w:val="17"/>
                    </w:rPr>
                  </w:pP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5318"/>
                  </w:tblGrid>
                  <w:tr w:rsidR="000A6B65" w14:paraId="6050D364" w14:textId="77777777">
                    <w:trPr>
                      <w:tblCellSpacing w:w="0" w:type="dxa"/>
                    </w:trPr>
                    <w:tc>
                      <w:tcPr>
                        <w:tcW w:w="0" w:type="auto"/>
                        <w:hideMark/>
                      </w:tcPr>
                      <w:p w14:paraId="40B44F3E" w14:textId="77777777" w:rsidR="000A6B65" w:rsidRDefault="000A6B65">
                        <w:pPr>
                          <w:rPr>
                            <w:rFonts w:ascii="Verdana" w:hAnsi="Verdana"/>
                            <w:color w:val="666666"/>
                            <w:sz w:val="17"/>
                            <w:szCs w:val="17"/>
                          </w:rPr>
                        </w:pPr>
                        <w:r>
                          <w:rPr>
                            <w:rFonts w:ascii="Verdana" w:hAnsi="Verdana"/>
                            <w:color w:val="666666"/>
                            <w:sz w:val="17"/>
                            <w:szCs w:val="17"/>
                          </w:rPr>
                          <w:t>Comments/Questions:</w:t>
                        </w:r>
                      </w:p>
                    </w:tc>
                  </w:tr>
                </w:tbl>
                <w:p w14:paraId="17CA8350" w14:textId="77777777" w:rsidR="000A6B65" w:rsidRDefault="000A6B65">
                  <w:pPr>
                    <w:rPr>
                      <w:rFonts w:ascii="Verdana" w:hAnsi="Verdana"/>
                      <w:color w:val="666666"/>
                      <w:sz w:val="17"/>
                      <w:szCs w:val="17"/>
                    </w:rPr>
                  </w:pPr>
                  <w:r>
                    <w:rPr>
                      <w:rStyle w:val="apple-converted-space"/>
                      <w:rFonts w:ascii="Verdana" w:hAnsi="Verdana"/>
                      <w:color w:val="666666"/>
                      <w:sz w:val="17"/>
                      <w:szCs w:val="17"/>
                    </w:rPr>
                    <w:t> </w:t>
                  </w:r>
                  <w:r>
                    <w:rPr>
                      <w:rFonts w:ascii="Verdana" w:hAnsi="Verdana"/>
                      <w:color w:val="666666"/>
                      <w:sz w:val="17"/>
                      <w:szCs w:val="17"/>
                    </w:rPr>
                    <w:br/>
                  </w:r>
                  <w:r>
                    <w:rPr>
                      <w:rFonts w:ascii="Verdana" w:hAnsi="Verdana"/>
                      <w:color w:val="666666"/>
                      <w:sz w:val="17"/>
                      <w:szCs w:val="17"/>
                    </w:rPr>
                    <w:br/>
                  </w:r>
                </w:p>
                <w:p w14:paraId="4F1C61B0" w14:textId="77777777" w:rsidR="000A6B65" w:rsidRDefault="000A6B65">
                  <w:pPr>
                    <w:pStyle w:val="z-BottomofForm"/>
                  </w:pPr>
                  <w:r>
                    <w:t>Bottom of Form</w:t>
                  </w:r>
                </w:p>
              </w:tc>
              <w:tc>
                <w:tcPr>
                  <w:tcW w:w="0" w:type="auto"/>
                  <w:hideMark/>
                </w:tcPr>
                <w:tbl>
                  <w:tblPr>
                    <w:tblW w:w="0" w:type="auto"/>
                    <w:jc w:val="right"/>
                    <w:tblCellSpacing w:w="0" w:type="dxa"/>
                    <w:tblCellMar>
                      <w:top w:w="160" w:type="dxa"/>
                      <w:left w:w="160" w:type="dxa"/>
                      <w:bottom w:w="160" w:type="dxa"/>
                      <w:right w:w="160" w:type="dxa"/>
                    </w:tblCellMar>
                    <w:tblLook w:val="04A0" w:firstRow="1" w:lastRow="0" w:firstColumn="1" w:lastColumn="0" w:noHBand="0" w:noVBand="1"/>
                  </w:tblPr>
                  <w:tblGrid>
                    <w:gridCol w:w="3102"/>
                  </w:tblGrid>
                  <w:tr w:rsidR="000A6B65" w14:paraId="3BCDF611" w14:textId="77777777">
                    <w:trPr>
                      <w:tblCellSpacing w:w="0" w:type="dxa"/>
                      <w:jc w:val="right"/>
                    </w:trPr>
                    <w:tc>
                      <w:tcPr>
                        <w:tcW w:w="0" w:type="auto"/>
                        <w:vAlign w:val="center"/>
                        <w:hideMark/>
                      </w:tcPr>
                      <w:p w14:paraId="0EDC7DAC" w14:textId="64D218CD" w:rsidR="000A6B65" w:rsidRDefault="000A6B65">
                        <w:pPr>
                          <w:rPr>
                            <w:rFonts w:ascii="Verdana" w:hAnsi="Verdana"/>
                            <w:color w:val="666666"/>
                            <w:sz w:val="17"/>
                            <w:szCs w:val="17"/>
                          </w:rPr>
                        </w:pPr>
                        <w:del w:id="181" w:author="Microsoft Office User" w:date="2021-07-15T15:55:00Z">
                          <w:r w:rsidDel="00E51035">
                            <w:rPr>
                              <w:rStyle w:val="phonetitle"/>
                              <w:rFonts w:ascii="Arial" w:hAnsi="Arial" w:cs="Arial"/>
                              <w:b/>
                              <w:bCs/>
                              <w:color w:val="336699"/>
                              <w:sz w:val="18"/>
                              <w:szCs w:val="18"/>
                            </w:rPr>
                            <w:delText>ABE Services Pty Ltd</w:delText>
                          </w:r>
                          <w:r w:rsidDel="00E51035">
                            <w:rPr>
                              <w:rFonts w:ascii="Verdana" w:hAnsi="Verdana"/>
                              <w:color w:val="666666"/>
                              <w:sz w:val="17"/>
                              <w:szCs w:val="17"/>
                            </w:rPr>
                            <w:br/>
                            <w:delText>BO Box 4325</w:delText>
                          </w:r>
                          <w:r w:rsidDel="00E51035">
                            <w:rPr>
                              <w:rFonts w:ascii="Verdana" w:hAnsi="Verdana"/>
                              <w:color w:val="666666"/>
                              <w:sz w:val="17"/>
                              <w:szCs w:val="17"/>
                            </w:rPr>
                            <w:br/>
                            <w:delText>Hawker ACT 2614 Australia</w:delText>
                          </w:r>
                          <w:r w:rsidDel="00E51035">
                            <w:rPr>
                              <w:rFonts w:ascii="Verdana" w:hAnsi="Verdana"/>
                              <w:color w:val="666666"/>
                              <w:sz w:val="17"/>
                              <w:szCs w:val="17"/>
                            </w:rPr>
                            <w:br/>
                            <w:delText>PHONE:</w:delText>
                          </w:r>
                          <w:r w:rsidDel="00E51035">
                            <w:rPr>
                              <w:rStyle w:val="apple-converted-space"/>
                              <w:rFonts w:ascii="Verdana" w:hAnsi="Verdana"/>
                              <w:color w:val="666666"/>
                              <w:sz w:val="17"/>
                              <w:szCs w:val="17"/>
                            </w:rPr>
                            <w:delText> </w:delText>
                          </w:r>
                          <w:r w:rsidDel="00E51035">
                            <w:rPr>
                              <w:rStyle w:val="phonetitle"/>
                              <w:rFonts w:ascii="Arial" w:hAnsi="Arial" w:cs="Arial"/>
                              <w:b/>
                              <w:bCs/>
                              <w:color w:val="336699"/>
                              <w:sz w:val="18"/>
                              <w:szCs w:val="18"/>
                            </w:rPr>
                            <w:delText>(02) 6161 5128</w:delText>
                          </w:r>
                          <w:r w:rsidDel="00E51035">
                            <w:rPr>
                              <w:rFonts w:ascii="Arial" w:hAnsi="Arial" w:cs="Arial"/>
                              <w:b/>
                              <w:bCs/>
                              <w:color w:val="336699"/>
                              <w:sz w:val="18"/>
                              <w:szCs w:val="18"/>
                            </w:rPr>
                            <w:br/>
                          </w:r>
                          <w:r w:rsidDel="00E51035">
                            <w:rPr>
                              <w:rFonts w:ascii="Verdana" w:hAnsi="Verdana"/>
                              <w:color w:val="666666"/>
                              <w:sz w:val="17"/>
                              <w:szCs w:val="17"/>
                            </w:rPr>
                            <w:delText>FAX:</w:delText>
                          </w:r>
                          <w:r w:rsidDel="00E51035">
                            <w:rPr>
                              <w:rStyle w:val="apple-converted-space"/>
                              <w:rFonts w:ascii="Verdana" w:hAnsi="Verdana"/>
                              <w:color w:val="666666"/>
                              <w:sz w:val="17"/>
                              <w:szCs w:val="17"/>
                            </w:rPr>
                            <w:delText> </w:delText>
                          </w:r>
                          <w:r w:rsidDel="00E51035">
                            <w:rPr>
                              <w:rStyle w:val="phonetitle"/>
                              <w:rFonts w:ascii="Arial" w:hAnsi="Arial" w:cs="Arial"/>
                              <w:b/>
                              <w:bCs/>
                              <w:color w:val="336699"/>
                              <w:sz w:val="18"/>
                              <w:szCs w:val="18"/>
                            </w:rPr>
                            <w:delText>(02) 6254 7889</w:delText>
                          </w:r>
                          <w:r w:rsidDel="00E51035">
                            <w:rPr>
                              <w:rFonts w:ascii="Arial" w:hAnsi="Arial" w:cs="Arial"/>
                              <w:b/>
                              <w:bCs/>
                              <w:color w:val="336699"/>
                              <w:sz w:val="18"/>
                              <w:szCs w:val="18"/>
                            </w:rPr>
                            <w:br/>
                          </w:r>
                          <w:r w:rsidDel="00E51035">
                            <w:rPr>
                              <w:rFonts w:ascii="Verdana" w:hAnsi="Verdana"/>
                              <w:color w:val="666666"/>
                              <w:sz w:val="17"/>
                              <w:szCs w:val="17"/>
                            </w:rPr>
                            <w:br/>
                            <w:delText>E-mail us:</w:delText>
                          </w:r>
                          <w:r w:rsidDel="00E51035">
                            <w:rPr>
                              <w:rStyle w:val="apple-converted-space"/>
                              <w:rFonts w:ascii="Verdana" w:hAnsi="Verdana"/>
                              <w:color w:val="666666"/>
                              <w:sz w:val="17"/>
                              <w:szCs w:val="17"/>
                            </w:rPr>
                            <w:delText>  </w:delText>
                          </w:r>
                          <w:r w:rsidR="008B0694" w:rsidDel="00E51035">
                            <w:fldChar w:fldCharType="begin"/>
                          </w:r>
                          <w:r w:rsidR="008B0694" w:rsidDel="00E51035">
                            <w:delInstrText xml:space="preserve"> HYPERLINK "mail</w:delInstrText>
                          </w:r>
                          <w:r w:rsidR="008B0694" w:rsidDel="00E51035">
                            <w:delInstrText xml:space="preserve">to:contact.us@abeservices.com.au" </w:delInstrText>
                          </w:r>
                          <w:r w:rsidR="008B0694" w:rsidDel="00E51035">
                            <w:fldChar w:fldCharType="separate"/>
                          </w:r>
                          <w:r w:rsidDel="00E51035">
                            <w:rPr>
                              <w:rStyle w:val="Hyperlink"/>
                              <w:rFonts w:ascii="Verdana" w:hAnsi="Verdana"/>
                              <w:color w:val="003399"/>
                              <w:sz w:val="17"/>
                              <w:szCs w:val="17"/>
                            </w:rPr>
                            <w:delText>contact.us@abeservices.com.au</w:delText>
                          </w:r>
                          <w:r w:rsidR="008B0694" w:rsidDel="00E51035">
                            <w:rPr>
                              <w:rStyle w:val="Hyperlink"/>
                              <w:rFonts w:ascii="Verdana" w:hAnsi="Verdana"/>
                              <w:color w:val="003399"/>
                              <w:sz w:val="17"/>
                              <w:szCs w:val="17"/>
                            </w:rPr>
                            <w:fldChar w:fldCharType="end"/>
                          </w:r>
                        </w:del>
                      </w:p>
                    </w:tc>
                  </w:tr>
                </w:tbl>
                <w:p w14:paraId="6765C80F" w14:textId="77777777" w:rsidR="000A6B65" w:rsidRDefault="000A6B65">
                  <w:pPr>
                    <w:jc w:val="right"/>
                    <w:rPr>
                      <w:rFonts w:ascii="Verdana" w:hAnsi="Verdana"/>
                      <w:color w:val="666666"/>
                      <w:sz w:val="17"/>
                      <w:szCs w:val="17"/>
                    </w:rPr>
                  </w:pPr>
                </w:p>
              </w:tc>
            </w:tr>
          </w:tbl>
          <w:p w14:paraId="3C48BE1C" w14:textId="77777777" w:rsidR="000A6B65" w:rsidRDefault="000A6B65">
            <w:pPr>
              <w:spacing w:after="240"/>
              <w:rPr>
                <w:rFonts w:ascii="Verdana" w:hAnsi="Verdana"/>
                <w:color w:val="666666"/>
                <w:sz w:val="17"/>
                <w:szCs w:val="17"/>
              </w:rPr>
            </w:pPr>
            <w:r>
              <w:rPr>
                <w:rFonts w:ascii="Verdana" w:hAnsi="Verdana"/>
                <w:color w:val="666666"/>
                <w:sz w:val="17"/>
                <w:szCs w:val="17"/>
              </w:rPr>
              <w:br/>
            </w:r>
          </w:p>
        </w:tc>
      </w:tr>
    </w:tbl>
    <w:p w14:paraId="56CF79A8" w14:textId="77777777" w:rsidR="000A6B65" w:rsidRDefault="000A6B65" w:rsidP="000C3B6B">
      <w:pPr>
        <w:spacing w:before="100" w:beforeAutospacing="1" w:afterAutospacing="1"/>
        <w:jc w:val="right"/>
        <w:rPr>
          <w:rFonts w:ascii="Arial" w:eastAsia="Times New Roman" w:hAnsi="Arial" w:cs="Arial"/>
          <w:color w:val="333333"/>
          <w:lang w:eastAsia="en-GB"/>
        </w:rPr>
      </w:pPr>
    </w:p>
    <w:p w14:paraId="3814F795" w14:textId="77777777" w:rsidR="000A6B65" w:rsidRDefault="000A6B65">
      <w:pPr>
        <w:rPr>
          <w:rFonts w:ascii="Arial" w:eastAsia="Times New Roman" w:hAnsi="Arial" w:cs="Arial"/>
          <w:color w:val="333333"/>
          <w:lang w:eastAsia="en-GB"/>
        </w:rPr>
      </w:pPr>
      <w:r>
        <w:rPr>
          <w:rFonts w:ascii="Arial" w:eastAsia="Times New Roman" w:hAnsi="Arial" w:cs="Arial"/>
          <w:color w:val="333333"/>
          <w:lang w:eastAsia="en-GB"/>
        </w:rPr>
        <w:br w:type="page"/>
      </w:r>
    </w:p>
    <w:p w14:paraId="4B9E16F2" w14:textId="707AF4F9" w:rsidR="00C26368" w:rsidRDefault="000C3B6B" w:rsidP="000C3B6B">
      <w:pPr>
        <w:spacing w:before="100" w:beforeAutospacing="1" w:afterAutospacing="1"/>
        <w:jc w:val="right"/>
        <w:rPr>
          <w:rFonts w:ascii="Arial" w:eastAsia="Times New Roman" w:hAnsi="Arial" w:cs="Arial"/>
          <w:color w:val="333333"/>
          <w:lang w:eastAsia="en-GB"/>
        </w:rPr>
      </w:pPr>
      <w:r>
        <w:rPr>
          <w:rFonts w:ascii="Arial" w:eastAsia="Times New Roman" w:hAnsi="Arial" w:cs="Arial"/>
          <w:color w:val="333333"/>
          <w:lang w:eastAsia="en-GB"/>
        </w:rPr>
        <w:lastRenderedPageBreak/>
        <w:t>LINKS</w:t>
      </w:r>
    </w:p>
    <w:p w14:paraId="4D9C56CD" w14:textId="37A1707C" w:rsidR="001C133F" w:rsidRDefault="001C133F" w:rsidP="000C3B6B">
      <w:pPr>
        <w:pStyle w:val="Heading2"/>
        <w:jc w:val="center"/>
        <w:rPr>
          <w:ins w:id="182" w:author="Microsoft Office User" w:date="2021-07-15T11:08:00Z"/>
          <w:rFonts w:ascii="Arial" w:hAnsi="Arial" w:cs="Arial"/>
          <w:color w:val="333333"/>
        </w:rPr>
      </w:pPr>
      <w:ins w:id="183" w:author="Microsoft Office User" w:date="2021-07-15T11:09:00Z">
        <w:r>
          <w:rPr>
            <w:rFonts w:ascii="Arial" w:hAnsi="Arial" w:cs="Arial"/>
            <w:color w:val="333333"/>
          </w:rPr>
          <w:t>I suggest we delete this page for now.</w:t>
        </w:r>
      </w:ins>
    </w:p>
    <w:p w14:paraId="7549B094" w14:textId="77777777" w:rsidR="001C133F" w:rsidRDefault="001C133F" w:rsidP="000C3B6B">
      <w:pPr>
        <w:pStyle w:val="Heading2"/>
        <w:jc w:val="center"/>
        <w:rPr>
          <w:ins w:id="184" w:author="Microsoft Office User" w:date="2021-07-15T11:08:00Z"/>
          <w:rFonts w:ascii="Arial" w:hAnsi="Arial" w:cs="Arial"/>
          <w:color w:val="333333"/>
        </w:rPr>
      </w:pPr>
    </w:p>
    <w:p w14:paraId="7C5EA82E" w14:textId="77777777" w:rsidR="001C133F" w:rsidRDefault="001C133F" w:rsidP="000C3B6B">
      <w:pPr>
        <w:pStyle w:val="Heading2"/>
        <w:jc w:val="center"/>
        <w:rPr>
          <w:ins w:id="185" w:author="Microsoft Office User" w:date="2021-07-15T11:08:00Z"/>
          <w:rFonts w:ascii="Arial" w:hAnsi="Arial" w:cs="Arial"/>
          <w:color w:val="333333"/>
        </w:rPr>
      </w:pPr>
    </w:p>
    <w:p w14:paraId="08F7D905" w14:textId="270816C7" w:rsidR="000C3B6B" w:rsidRDefault="000C3B6B" w:rsidP="000C3B6B">
      <w:pPr>
        <w:pStyle w:val="Heading2"/>
        <w:jc w:val="center"/>
        <w:rPr>
          <w:rFonts w:ascii="Arial" w:hAnsi="Arial" w:cs="Arial"/>
          <w:color w:val="333333"/>
        </w:rPr>
      </w:pPr>
      <w:r>
        <w:rPr>
          <w:rFonts w:ascii="Arial" w:hAnsi="Arial" w:cs="Arial"/>
          <w:color w:val="333333"/>
        </w:rPr>
        <w:t>Links</w:t>
      </w:r>
    </w:p>
    <w:tbl>
      <w:tblPr>
        <w:tblW w:w="3050" w:type="pct"/>
        <w:jc w:val="center"/>
        <w:tblCellSpacing w:w="10" w:type="dxa"/>
        <w:tblCellMar>
          <w:top w:w="20" w:type="dxa"/>
          <w:left w:w="20" w:type="dxa"/>
          <w:bottom w:w="20" w:type="dxa"/>
          <w:right w:w="20" w:type="dxa"/>
        </w:tblCellMar>
        <w:tblLook w:val="04A0" w:firstRow="1" w:lastRow="0" w:firstColumn="1" w:lastColumn="0" w:noHBand="0" w:noVBand="1"/>
      </w:tblPr>
      <w:tblGrid>
        <w:gridCol w:w="3114"/>
        <w:gridCol w:w="2388"/>
      </w:tblGrid>
      <w:tr w:rsidR="000C3B6B" w14:paraId="3C9C4736" w14:textId="77777777" w:rsidTr="000C3B6B">
        <w:trPr>
          <w:tblCellSpacing w:w="10" w:type="dxa"/>
          <w:jc w:val="center"/>
        </w:trPr>
        <w:tc>
          <w:tcPr>
            <w:tcW w:w="2900" w:type="pct"/>
            <w:vAlign w:val="center"/>
            <w:hideMark/>
          </w:tcPr>
          <w:p w14:paraId="274D43E0" w14:textId="77777777" w:rsidR="000C3B6B" w:rsidRDefault="000C3B6B">
            <w:pPr>
              <w:rPr>
                <w:rFonts w:ascii="Times New Roman" w:hAnsi="Times New Roman" w:cs="Times New Roman"/>
              </w:rPr>
            </w:pPr>
            <w:r>
              <w:t>Australian Standards:</w:t>
            </w:r>
          </w:p>
        </w:tc>
        <w:tc>
          <w:tcPr>
            <w:tcW w:w="2100" w:type="pct"/>
            <w:vAlign w:val="center"/>
            <w:hideMark/>
          </w:tcPr>
          <w:p w14:paraId="5A319E8C" w14:textId="77777777" w:rsidR="000C3B6B" w:rsidRDefault="008B0694">
            <w:hyperlink r:id="rId23" w:history="1">
              <w:r w:rsidR="000C3B6B">
                <w:rPr>
                  <w:rStyle w:val="Hyperlink"/>
                  <w:color w:val="0050A0"/>
                </w:rPr>
                <w:t>www.standards.com.au</w:t>
              </w:r>
            </w:hyperlink>
          </w:p>
        </w:tc>
      </w:tr>
      <w:tr w:rsidR="000C3B6B" w14:paraId="7F678AF4" w14:textId="77777777" w:rsidTr="000C3B6B">
        <w:trPr>
          <w:tblCellSpacing w:w="10" w:type="dxa"/>
          <w:jc w:val="center"/>
        </w:trPr>
        <w:tc>
          <w:tcPr>
            <w:tcW w:w="0" w:type="auto"/>
            <w:vAlign w:val="center"/>
            <w:hideMark/>
          </w:tcPr>
          <w:p w14:paraId="5264C11A" w14:textId="77777777" w:rsidR="000C3B6B" w:rsidRDefault="000C3B6B">
            <w:r>
              <w:t>Master Builders Association of the ACT:</w:t>
            </w:r>
          </w:p>
        </w:tc>
        <w:tc>
          <w:tcPr>
            <w:tcW w:w="0" w:type="auto"/>
            <w:vAlign w:val="center"/>
            <w:hideMark/>
          </w:tcPr>
          <w:p w14:paraId="7E50DE27" w14:textId="77777777" w:rsidR="000C3B6B" w:rsidRDefault="008B0694">
            <w:hyperlink r:id="rId24" w:history="1">
              <w:r w:rsidR="000C3B6B">
                <w:rPr>
                  <w:rStyle w:val="Hyperlink"/>
                  <w:color w:val="0050A0"/>
                </w:rPr>
                <w:t>www.mba.org.au</w:t>
              </w:r>
            </w:hyperlink>
          </w:p>
        </w:tc>
      </w:tr>
      <w:tr w:rsidR="000C3B6B" w14:paraId="6297D748" w14:textId="77777777" w:rsidTr="000C3B6B">
        <w:trPr>
          <w:tblCellSpacing w:w="10" w:type="dxa"/>
          <w:jc w:val="center"/>
        </w:trPr>
        <w:tc>
          <w:tcPr>
            <w:tcW w:w="0" w:type="auto"/>
            <w:vAlign w:val="center"/>
            <w:hideMark/>
          </w:tcPr>
          <w:p w14:paraId="424ABE88" w14:textId="77777777" w:rsidR="000C3B6B" w:rsidRDefault="000C3B6B">
            <w:r>
              <w:t> </w:t>
            </w:r>
          </w:p>
        </w:tc>
        <w:tc>
          <w:tcPr>
            <w:tcW w:w="0" w:type="auto"/>
            <w:vAlign w:val="center"/>
            <w:hideMark/>
          </w:tcPr>
          <w:p w14:paraId="487C460A" w14:textId="77777777" w:rsidR="000C3B6B" w:rsidRDefault="000C3B6B">
            <w:r>
              <w:t> </w:t>
            </w:r>
          </w:p>
        </w:tc>
      </w:tr>
      <w:tr w:rsidR="000C3B6B" w14:paraId="239BC3C0" w14:textId="77777777" w:rsidTr="000C3B6B">
        <w:trPr>
          <w:tblCellSpacing w:w="10" w:type="dxa"/>
          <w:jc w:val="center"/>
        </w:trPr>
        <w:tc>
          <w:tcPr>
            <w:tcW w:w="0" w:type="auto"/>
            <w:vAlign w:val="center"/>
            <w:hideMark/>
          </w:tcPr>
          <w:p w14:paraId="762AC357" w14:textId="77777777" w:rsidR="000C3B6B" w:rsidRDefault="000C3B6B">
            <w:r>
              <w:t> </w:t>
            </w:r>
          </w:p>
        </w:tc>
        <w:tc>
          <w:tcPr>
            <w:tcW w:w="0" w:type="auto"/>
            <w:vAlign w:val="center"/>
            <w:hideMark/>
          </w:tcPr>
          <w:p w14:paraId="6194C6CE" w14:textId="77777777" w:rsidR="000C3B6B" w:rsidRDefault="000C3B6B">
            <w:r>
              <w:t> </w:t>
            </w:r>
          </w:p>
        </w:tc>
      </w:tr>
      <w:tr w:rsidR="000C3B6B" w14:paraId="1EAF33A8" w14:textId="77777777" w:rsidTr="000C3B6B">
        <w:trPr>
          <w:tblCellSpacing w:w="10" w:type="dxa"/>
          <w:jc w:val="center"/>
        </w:trPr>
        <w:tc>
          <w:tcPr>
            <w:tcW w:w="0" w:type="auto"/>
            <w:vAlign w:val="center"/>
            <w:hideMark/>
          </w:tcPr>
          <w:p w14:paraId="29B15A58" w14:textId="77777777" w:rsidR="000C3B6B" w:rsidRDefault="000C3B6B">
            <w:r>
              <w:rPr>
                <w:rStyle w:val="Strong"/>
              </w:rPr>
              <w:t>Quality Management consultancy services:</w:t>
            </w:r>
          </w:p>
        </w:tc>
        <w:tc>
          <w:tcPr>
            <w:tcW w:w="0" w:type="auto"/>
            <w:vAlign w:val="center"/>
            <w:hideMark/>
          </w:tcPr>
          <w:p w14:paraId="13E3A149" w14:textId="77777777" w:rsidR="000C3B6B" w:rsidRDefault="000C3B6B">
            <w:r>
              <w:t> </w:t>
            </w:r>
          </w:p>
        </w:tc>
      </w:tr>
      <w:tr w:rsidR="000C3B6B" w14:paraId="1CC71B12" w14:textId="77777777" w:rsidTr="000C3B6B">
        <w:trPr>
          <w:tblCellSpacing w:w="10" w:type="dxa"/>
          <w:jc w:val="center"/>
        </w:trPr>
        <w:tc>
          <w:tcPr>
            <w:tcW w:w="0" w:type="auto"/>
            <w:vAlign w:val="center"/>
            <w:hideMark/>
          </w:tcPr>
          <w:p w14:paraId="425D681B" w14:textId="77777777" w:rsidR="000C3B6B" w:rsidRDefault="000C3B6B">
            <w:r>
              <w:t> </w:t>
            </w:r>
          </w:p>
        </w:tc>
        <w:tc>
          <w:tcPr>
            <w:tcW w:w="0" w:type="auto"/>
            <w:vAlign w:val="center"/>
            <w:hideMark/>
          </w:tcPr>
          <w:p w14:paraId="146FB6DE" w14:textId="77777777" w:rsidR="000C3B6B" w:rsidRDefault="000C3B6B">
            <w:r>
              <w:t> </w:t>
            </w:r>
          </w:p>
        </w:tc>
      </w:tr>
      <w:tr w:rsidR="000C3B6B" w14:paraId="0566579D" w14:textId="77777777" w:rsidTr="000C3B6B">
        <w:trPr>
          <w:tblCellSpacing w:w="10" w:type="dxa"/>
          <w:jc w:val="center"/>
        </w:trPr>
        <w:tc>
          <w:tcPr>
            <w:tcW w:w="0" w:type="auto"/>
            <w:vAlign w:val="center"/>
            <w:hideMark/>
          </w:tcPr>
          <w:p w14:paraId="1D6652C4" w14:textId="77777777" w:rsidR="000C3B6B" w:rsidRDefault="000C3B6B">
            <w:r>
              <w:t>Assurance Management Services Pty Ltd:</w:t>
            </w:r>
          </w:p>
        </w:tc>
        <w:tc>
          <w:tcPr>
            <w:tcW w:w="0" w:type="auto"/>
            <w:vAlign w:val="center"/>
            <w:hideMark/>
          </w:tcPr>
          <w:p w14:paraId="7981D8C8" w14:textId="77777777" w:rsidR="000C3B6B" w:rsidRDefault="008B0694">
            <w:hyperlink r:id="rId25" w:history="1">
              <w:r w:rsidR="000C3B6B">
                <w:rPr>
                  <w:rStyle w:val="Hyperlink"/>
                  <w:color w:val="0050A0"/>
                </w:rPr>
                <w:t>www.amspl.com.au</w:t>
              </w:r>
            </w:hyperlink>
          </w:p>
        </w:tc>
      </w:tr>
      <w:tr w:rsidR="000C3B6B" w14:paraId="53C48F58" w14:textId="77777777" w:rsidTr="000C3B6B">
        <w:trPr>
          <w:tblCellSpacing w:w="10" w:type="dxa"/>
          <w:jc w:val="center"/>
        </w:trPr>
        <w:tc>
          <w:tcPr>
            <w:tcW w:w="0" w:type="auto"/>
            <w:vAlign w:val="center"/>
            <w:hideMark/>
          </w:tcPr>
          <w:p w14:paraId="423BC554" w14:textId="77777777" w:rsidR="000C3B6B" w:rsidRDefault="000C3B6B">
            <w:r>
              <w:t>SAI Global:</w:t>
            </w:r>
          </w:p>
        </w:tc>
        <w:tc>
          <w:tcPr>
            <w:tcW w:w="0" w:type="auto"/>
            <w:vAlign w:val="center"/>
            <w:hideMark/>
          </w:tcPr>
          <w:p w14:paraId="0A0DF033" w14:textId="77777777" w:rsidR="000C3B6B" w:rsidRDefault="008B0694">
            <w:hyperlink r:id="rId26" w:history="1">
              <w:r w:rsidR="000C3B6B">
                <w:rPr>
                  <w:rStyle w:val="Hyperlink"/>
                  <w:color w:val="0050A0"/>
                </w:rPr>
                <w:t>www.saiglobal.com.au</w:t>
              </w:r>
            </w:hyperlink>
          </w:p>
        </w:tc>
      </w:tr>
    </w:tbl>
    <w:p w14:paraId="70F6927D" w14:textId="6B4E5F7D" w:rsidR="000C3B6B" w:rsidRDefault="000C3B6B" w:rsidP="000C3B6B">
      <w:pPr>
        <w:spacing w:before="100" w:beforeAutospacing="1" w:afterAutospacing="1"/>
        <w:jc w:val="right"/>
        <w:rPr>
          <w:rFonts w:ascii="Arial" w:eastAsia="Times New Roman" w:hAnsi="Arial" w:cs="Arial"/>
          <w:color w:val="333333"/>
          <w:lang w:eastAsia="en-GB"/>
        </w:rPr>
      </w:pPr>
    </w:p>
    <w:p w14:paraId="38B230AD" w14:textId="77777777" w:rsidR="000C3B6B" w:rsidRDefault="000C3B6B">
      <w:pPr>
        <w:rPr>
          <w:rFonts w:ascii="Arial" w:eastAsia="Times New Roman" w:hAnsi="Arial" w:cs="Arial"/>
          <w:color w:val="333333"/>
          <w:lang w:eastAsia="en-GB"/>
        </w:rPr>
      </w:pPr>
      <w:r>
        <w:rPr>
          <w:rFonts w:ascii="Arial" w:eastAsia="Times New Roman" w:hAnsi="Arial" w:cs="Arial"/>
          <w:color w:val="333333"/>
          <w:lang w:eastAsia="en-GB"/>
        </w:rPr>
        <w:br w:type="page"/>
      </w:r>
    </w:p>
    <w:p w14:paraId="683F9BF1" w14:textId="587D74B5" w:rsidR="000C3B6B" w:rsidRDefault="00CD2D9A" w:rsidP="000C3B6B">
      <w:pPr>
        <w:spacing w:before="100" w:beforeAutospacing="1" w:afterAutospacing="1"/>
        <w:jc w:val="right"/>
        <w:rPr>
          <w:rFonts w:ascii="Arial" w:eastAsia="Times New Roman" w:hAnsi="Arial" w:cs="Arial"/>
          <w:color w:val="333333"/>
          <w:lang w:eastAsia="en-GB"/>
        </w:rPr>
      </w:pPr>
      <w:r>
        <w:rPr>
          <w:rFonts w:ascii="Arial" w:eastAsia="Times New Roman" w:hAnsi="Arial" w:cs="Arial"/>
          <w:color w:val="333333"/>
          <w:lang w:eastAsia="en-GB"/>
        </w:rPr>
        <w:lastRenderedPageBreak/>
        <w:t>NEWS</w:t>
      </w:r>
    </w:p>
    <w:p w14:paraId="3D53A26A" w14:textId="77777777" w:rsidR="001C133F" w:rsidRDefault="001C133F" w:rsidP="001C133F">
      <w:pPr>
        <w:pStyle w:val="Heading2"/>
        <w:jc w:val="center"/>
        <w:rPr>
          <w:ins w:id="186" w:author="Microsoft Office User" w:date="2021-07-15T11:09:00Z"/>
          <w:rFonts w:ascii="Arial" w:hAnsi="Arial" w:cs="Arial"/>
          <w:color w:val="333333"/>
        </w:rPr>
      </w:pPr>
      <w:ins w:id="187" w:author="Microsoft Office User" w:date="2021-07-15T11:09:00Z">
        <w:r>
          <w:rPr>
            <w:rFonts w:ascii="Arial" w:hAnsi="Arial" w:cs="Arial"/>
            <w:color w:val="333333"/>
          </w:rPr>
          <w:t>I suggest we delete this page for now.</w:t>
        </w:r>
      </w:ins>
    </w:p>
    <w:p w14:paraId="3F63248E" w14:textId="77777777" w:rsidR="001C133F" w:rsidRDefault="001C133F" w:rsidP="00CD2D9A">
      <w:pPr>
        <w:pStyle w:val="Heading2"/>
        <w:rPr>
          <w:ins w:id="188" w:author="Microsoft Office User" w:date="2021-07-15T11:09:00Z"/>
          <w:rFonts w:ascii="Arial" w:hAnsi="Arial" w:cs="Arial"/>
          <w:color w:val="333333"/>
        </w:rPr>
      </w:pPr>
    </w:p>
    <w:p w14:paraId="56C0CBB4" w14:textId="77777777" w:rsidR="001C133F" w:rsidRDefault="001C133F" w:rsidP="00CD2D9A">
      <w:pPr>
        <w:pStyle w:val="Heading2"/>
        <w:rPr>
          <w:ins w:id="189" w:author="Microsoft Office User" w:date="2021-07-15T11:09:00Z"/>
          <w:rFonts w:ascii="Arial" w:hAnsi="Arial" w:cs="Arial"/>
          <w:color w:val="333333"/>
        </w:rPr>
      </w:pPr>
    </w:p>
    <w:p w14:paraId="09F80236" w14:textId="597E20E5" w:rsidR="00CD2D9A" w:rsidRDefault="00CD2D9A" w:rsidP="00CD2D9A">
      <w:pPr>
        <w:pStyle w:val="Heading2"/>
        <w:rPr>
          <w:rFonts w:ascii="Arial" w:hAnsi="Arial" w:cs="Arial"/>
          <w:color w:val="333333"/>
        </w:rPr>
      </w:pPr>
      <w:del w:id="190" w:author="Microsoft Office User" w:date="2021-07-15T10:58:00Z">
        <w:r w:rsidDel="00E214BC">
          <w:rPr>
            <w:rFonts w:ascii="Arial" w:hAnsi="Arial" w:cs="Arial"/>
            <w:color w:val="333333"/>
          </w:rPr>
          <w:delText>CDMS</w:delText>
        </w:r>
      </w:del>
      <w:ins w:id="191" w:author="Microsoft Office User" w:date="2021-07-15T10:58:00Z">
        <w:r w:rsidR="00E214BC">
          <w:rPr>
            <w:rFonts w:ascii="Arial" w:hAnsi="Arial" w:cs="Arial"/>
            <w:color w:val="333333"/>
          </w:rPr>
          <w:t>CAS</w:t>
        </w:r>
      </w:ins>
      <w:r>
        <w:rPr>
          <w:rFonts w:ascii="Arial" w:hAnsi="Arial" w:cs="Arial"/>
          <w:color w:val="333333"/>
        </w:rPr>
        <w:t xml:space="preserve"> Starts Commercial Operations</w:t>
      </w:r>
    </w:p>
    <w:p w14:paraId="0A798F49" w14:textId="41538E6F" w:rsidR="00CD2D9A" w:rsidRDefault="00CD2D9A" w:rsidP="00CD2D9A">
      <w:pPr>
        <w:pStyle w:val="NormalWeb"/>
        <w:rPr>
          <w:rFonts w:ascii="Arial" w:hAnsi="Arial" w:cs="Arial"/>
          <w:color w:val="333333"/>
        </w:rPr>
      </w:pPr>
      <w:r>
        <w:rPr>
          <w:rFonts w:ascii="Arial" w:hAnsi="Arial" w:cs="Arial"/>
          <w:color w:val="333333"/>
        </w:rPr>
        <w:t xml:space="preserve">Following trials in 2004, the first customer, Urban Contractors Pty Ltd, signed up for the </w:t>
      </w:r>
      <w:del w:id="192" w:author="Microsoft Office User" w:date="2021-07-15T10:58:00Z">
        <w:r w:rsidDel="00E214BC">
          <w:rPr>
            <w:rFonts w:ascii="Arial" w:hAnsi="Arial" w:cs="Arial"/>
            <w:color w:val="333333"/>
          </w:rPr>
          <w:delText>CDMS</w:delText>
        </w:r>
      </w:del>
      <w:ins w:id="193" w:author="Microsoft Office User" w:date="2021-07-15T10:58:00Z">
        <w:r w:rsidR="00E214BC">
          <w:rPr>
            <w:rFonts w:ascii="Arial" w:hAnsi="Arial" w:cs="Arial"/>
            <w:color w:val="333333"/>
          </w:rPr>
          <w:t>CAS</w:t>
        </w:r>
      </w:ins>
      <w:r>
        <w:rPr>
          <w:rFonts w:ascii="Arial" w:hAnsi="Arial" w:cs="Arial"/>
          <w:color w:val="333333"/>
        </w:rPr>
        <w:t xml:space="preserve"> in December.</w:t>
      </w:r>
    </w:p>
    <w:p w14:paraId="747AA9CD" w14:textId="3D8C0DAB" w:rsidR="00CD2D9A" w:rsidRDefault="00CD2D9A" w:rsidP="00CD2D9A">
      <w:pPr>
        <w:pStyle w:val="NormalWeb"/>
        <w:rPr>
          <w:rFonts w:ascii="Arial" w:hAnsi="Arial" w:cs="Arial"/>
          <w:color w:val="333333"/>
        </w:rPr>
      </w:pPr>
      <w:r>
        <w:rPr>
          <w:rFonts w:ascii="Arial" w:hAnsi="Arial" w:cs="Arial"/>
          <w:color w:val="333333"/>
        </w:rPr>
        <w:t xml:space="preserve">The </w:t>
      </w:r>
      <w:del w:id="194" w:author="Microsoft Office User" w:date="2021-07-15T10:58:00Z">
        <w:r w:rsidDel="00E214BC">
          <w:rPr>
            <w:rFonts w:ascii="Arial" w:hAnsi="Arial" w:cs="Arial"/>
            <w:color w:val="333333"/>
          </w:rPr>
          <w:delText>CDMS</w:delText>
        </w:r>
      </w:del>
      <w:ins w:id="195" w:author="Microsoft Office User" w:date="2021-07-15T10:58:00Z">
        <w:r w:rsidR="00E214BC">
          <w:rPr>
            <w:rFonts w:ascii="Arial" w:hAnsi="Arial" w:cs="Arial"/>
            <w:color w:val="333333"/>
          </w:rPr>
          <w:t>CAS</w:t>
        </w:r>
      </w:ins>
      <w:r>
        <w:rPr>
          <w:rFonts w:ascii="Arial" w:hAnsi="Arial" w:cs="Arial"/>
          <w:color w:val="333333"/>
        </w:rPr>
        <w:t xml:space="preserve"> is now being used on several projects in the ACT, including four by Urban Contractors Pty Ltd.</w:t>
      </w:r>
    </w:p>
    <w:p w14:paraId="20D105DA" w14:textId="40F52EB1" w:rsidR="00CD2D9A" w:rsidRDefault="00CD2D9A" w:rsidP="00CD2D9A">
      <w:pPr>
        <w:pStyle w:val="Heading2"/>
        <w:rPr>
          <w:rFonts w:ascii="Arial" w:hAnsi="Arial" w:cs="Arial"/>
          <w:color w:val="333333"/>
        </w:rPr>
      </w:pPr>
      <w:del w:id="196" w:author="Microsoft Office User" w:date="2021-07-15T10:58:00Z">
        <w:r w:rsidDel="00E214BC">
          <w:rPr>
            <w:rFonts w:ascii="Arial" w:hAnsi="Arial" w:cs="Arial"/>
            <w:color w:val="333333"/>
          </w:rPr>
          <w:delText>CDMS</w:delText>
        </w:r>
      </w:del>
      <w:ins w:id="197" w:author="Microsoft Office User" w:date="2021-07-15T10:58:00Z">
        <w:r w:rsidR="00E214BC">
          <w:rPr>
            <w:rFonts w:ascii="Arial" w:hAnsi="Arial" w:cs="Arial"/>
            <w:color w:val="333333"/>
          </w:rPr>
          <w:t>CAS</w:t>
        </w:r>
      </w:ins>
      <w:r>
        <w:rPr>
          <w:rFonts w:ascii="Arial" w:hAnsi="Arial" w:cs="Arial"/>
          <w:color w:val="333333"/>
        </w:rPr>
        <w:t xml:space="preserve"> Features in Canberra "Innovation and Beyond" Forum</w:t>
      </w:r>
    </w:p>
    <w:p w14:paraId="0DDA30B9" w14:textId="190D006A" w:rsidR="00CD2D9A" w:rsidRDefault="00CD2D9A" w:rsidP="00CD2D9A">
      <w:pPr>
        <w:pStyle w:val="NormalWeb"/>
        <w:rPr>
          <w:rFonts w:ascii="Arial" w:hAnsi="Arial" w:cs="Arial"/>
          <w:color w:val="333333"/>
        </w:rPr>
      </w:pPr>
      <w:r>
        <w:rPr>
          <w:rFonts w:ascii="Arial" w:hAnsi="Arial" w:cs="Arial"/>
          <w:color w:val="333333"/>
        </w:rPr>
        <w:t xml:space="preserve">The </w:t>
      </w:r>
      <w:del w:id="198" w:author="Microsoft Office User" w:date="2021-07-15T10:58:00Z">
        <w:r w:rsidDel="00E214BC">
          <w:rPr>
            <w:rFonts w:ascii="Arial" w:hAnsi="Arial" w:cs="Arial"/>
            <w:color w:val="333333"/>
          </w:rPr>
          <w:delText>CDMS</w:delText>
        </w:r>
      </w:del>
      <w:ins w:id="199" w:author="Microsoft Office User" w:date="2021-07-15T10:58:00Z">
        <w:r w:rsidR="00E214BC">
          <w:rPr>
            <w:rFonts w:ascii="Arial" w:hAnsi="Arial" w:cs="Arial"/>
            <w:color w:val="333333"/>
          </w:rPr>
          <w:t>CAS</w:t>
        </w:r>
      </w:ins>
      <w:r>
        <w:rPr>
          <w:rFonts w:ascii="Arial" w:hAnsi="Arial" w:cs="Arial"/>
          <w:color w:val="333333"/>
        </w:rPr>
        <w:t xml:space="preserve"> featured as one of the case study presentations at the Business ACT sponsored forum "Innovation and Beyond" held at the Museum of Australia on 10 March 2005. Download a</w:t>
      </w:r>
      <w:r>
        <w:rPr>
          <w:rStyle w:val="apple-converted-space"/>
          <w:rFonts w:ascii="Arial" w:hAnsi="Arial" w:cs="Arial"/>
          <w:color w:val="333333"/>
        </w:rPr>
        <w:t> </w:t>
      </w:r>
      <w:proofErr w:type="spellStart"/>
      <w:r>
        <w:rPr>
          <w:rFonts w:ascii="Arial" w:hAnsi="Arial" w:cs="Arial"/>
          <w:color w:val="333333"/>
        </w:rPr>
        <w:fldChar w:fldCharType="begin"/>
      </w:r>
      <w:r>
        <w:rPr>
          <w:rFonts w:ascii="Arial" w:hAnsi="Arial" w:cs="Arial"/>
          <w:color w:val="333333"/>
        </w:rPr>
        <w:instrText xml:space="preserve"> HYPERLINK "%3c%25=request.getContextPath()%25%3e/downloads/InnovationForum.ppt" </w:instrText>
      </w:r>
      <w:r>
        <w:rPr>
          <w:rFonts w:ascii="Arial" w:hAnsi="Arial" w:cs="Arial"/>
          <w:color w:val="333333"/>
        </w:rPr>
        <w:fldChar w:fldCharType="separate"/>
      </w:r>
      <w:r>
        <w:rPr>
          <w:rStyle w:val="Hyperlink"/>
          <w:rFonts w:ascii="Arial" w:hAnsi="Arial" w:cs="Arial"/>
          <w:color w:val="0050A0"/>
        </w:rPr>
        <w:t>PDF</w:t>
      </w:r>
      <w:r>
        <w:rPr>
          <w:rFonts w:ascii="Arial" w:hAnsi="Arial" w:cs="Arial"/>
          <w:color w:val="333333"/>
        </w:rPr>
        <w:fldChar w:fldCharType="end"/>
      </w:r>
      <w:r>
        <w:rPr>
          <w:rFonts w:ascii="Arial" w:hAnsi="Arial" w:cs="Arial"/>
          <w:color w:val="333333"/>
        </w:rPr>
        <w:t>copy</w:t>
      </w:r>
      <w:proofErr w:type="spellEnd"/>
      <w:r>
        <w:rPr>
          <w:rFonts w:ascii="Arial" w:hAnsi="Arial" w:cs="Arial"/>
          <w:color w:val="333333"/>
        </w:rPr>
        <w:t xml:space="preserve"> of the InnovationForum.ppt PowerPoint presentation.</w:t>
      </w:r>
    </w:p>
    <w:p w14:paraId="068BE959" w14:textId="22D59A42" w:rsidR="00CD2D9A" w:rsidRDefault="00CD2D9A" w:rsidP="00CD2D9A">
      <w:pPr>
        <w:pStyle w:val="Heading2"/>
        <w:rPr>
          <w:rFonts w:ascii="Arial" w:hAnsi="Arial" w:cs="Arial"/>
          <w:color w:val="333333"/>
        </w:rPr>
      </w:pPr>
      <w:del w:id="200" w:author="Microsoft Office User" w:date="2021-07-15T10:58:00Z">
        <w:r w:rsidDel="00E214BC">
          <w:rPr>
            <w:rStyle w:val="Strong"/>
            <w:rFonts w:ascii="Arial" w:hAnsi="Arial" w:cs="Arial"/>
            <w:b/>
            <w:bCs/>
            <w:color w:val="333333"/>
          </w:rPr>
          <w:delText>CDMS</w:delText>
        </w:r>
      </w:del>
      <w:ins w:id="201" w:author="Microsoft Office User" w:date="2021-07-15T10:58:00Z">
        <w:r w:rsidR="00E214BC">
          <w:rPr>
            <w:rStyle w:val="Strong"/>
            <w:rFonts w:ascii="Arial" w:hAnsi="Arial" w:cs="Arial"/>
            <w:b/>
            <w:bCs/>
            <w:color w:val="333333"/>
          </w:rPr>
          <w:t>CAS</w:t>
        </w:r>
      </w:ins>
      <w:r>
        <w:rPr>
          <w:rStyle w:val="Strong"/>
          <w:rFonts w:ascii="Arial" w:hAnsi="Arial" w:cs="Arial"/>
          <w:b/>
          <w:bCs/>
          <w:color w:val="333333"/>
        </w:rPr>
        <w:t xml:space="preserve"> Features in ACT Engineering Excellence Awards</w:t>
      </w:r>
    </w:p>
    <w:p w14:paraId="4083C164" w14:textId="3FF3EF80" w:rsidR="00CD2D9A" w:rsidRDefault="00CD2D9A" w:rsidP="00CD2D9A">
      <w:pPr>
        <w:pStyle w:val="NormalWeb"/>
        <w:rPr>
          <w:rFonts w:ascii="Arial" w:hAnsi="Arial" w:cs="Arial"/>
          <w:color w:val="333333"/>
        </w:rPr>
      </w:pPr>
      <w:r>
        <w:rPr>
          <w:rFonts w:ascii="Arial" w:hAnsi="Arial" w:cs="Arial"/>
          <w:color w:val="333333"/>
        </w:rPr>
        <w:t xml:space="preserve">In September 2005 the Canberra Division of Engineers Australia conducted the ACT Engineering Excellence Awards. The </w:t>
      </w:r>
      <w:del w:id="202" w:author="Microsoft Office User" w:date="2021-07-15T10:58:00Z">
        <w:r w:rsidDel="00E214BC">
          <w:rPr>
            <w:rFonts w:ascii="Arial" w:hAnsi="Arial" w:cs="Arial"/>
            <w:color w:val="333333"/>
          </w:rPr>
          <w:delText>CDMS</w:delText>
        </w:r>
      </w:del>
      <w:ins w:id="203" w:author="Microsoft Office User" w:date="2021-07-15T10:58:00Z">
        <w:r w:rsidR="00E214BC">
          <w:rPr>
            <w:rFonts w:ascii="Arial" w:hAnsi="Arial" w:cs="Arial"/>
            <w:color w:val="333333"/>
          </w:rPr>
          <w:t>CAS</w:t>
        </w:r>
      </w:ins>
      <w:r>
        <w:rPr>
          <w:rFonts w:ascii="Arial" w:hAnsi="Arial" w:cs="Arial"/>
          <w:color w:val="333333"/>
        </w:rPr>
        <w:t xml:space="preserve"> featured in the submission of NJ Construction Pty Ltd, which achieved a Highly Commended Award. NJ Construction used the </w:t>
      </w:r>
      <w:del w:id="204" w:author="Microsoft Office User" w:date="2021-07-15T10:58:00Z">
        <w:r w:rsidDel="00E214BC">
          <w:rPr>
            <w:rFonts w:ascii="Arial" w:hAnsi="Arial" w:cs="Arial"/>
            <w:color w:val="333333"/>
          </w:rPr>
          <w:delText>CDMS</w:delText>
        </w:r>
      </w:del>
      <w:ins w:id="205" w:author="Microsoft Office User" w:date="2021-07-15T10:58:00Z">
        <w:r w:rsidR="00E214BC">
          <w:rPr>
            <w:rFonts w:ascii="Arial" w:hAnsi="Arial" w:cs="Arial"/>
            <w:color w:val="333333"/>
          </w:rPr>
          <w:t>CAS</w:t>
        </w:r>
      </w:ins>
      <w:r>
        <w:rPr>
          <w:rFonts w:ascii="Arial" w:hAnsi="Arial" w:cs="Arial"/>
          <w:color w:val="333333"/>
        </w:rPr>
        <w:t xml:space="preserve"> to monitor the construction of the </w:t>
      </w:r>
      <w:proofErr w:type="spellStart"/>
      <w:r>
        <w:rPr>
          <w:rFonts w:ascii="Arial" w:hAnsi="Arial" w:cs="Arial"/>
          <w:color w:val="333333"/>
        </w:rPr>
        <w:t>Murrarie</w:t>
      </w:r>
      <w:proofErr w:type="spellEnd"/>
      <w:r>
        <w:rPr>
          <w:rFonts w:ascii="Arial" w:hAnsi="Arial" w:cs="Arial"/>
          <w:color w:val="333333"/>
        </w:rPr>
        <w:t xml:space="preserve"> 110kV transmission line through environmentally sensitive mangrove swamps. Helicopters were used to lay draw wires and then state of the art stringing machinery was used to complete the stringing of the transmission line. Further details can be found at</w:t>
      </w:r>
      <w:r>
        <w:rPr>
          <w:rStyle w:val="apple-converted-space"/>
          <w:rFonts w:ascii="Arial" w:hAnsi="Arial" w:cs="Arial"/>
          <w:color w:val="333333"/>
        </w:rPr>
        <w:t> </w:t>
      </w:r>
      <w:hyperlink r:id="rId27" w:history="1">
        <w:r>
          <w:rPr>
            <w:rStyle w:val="Hyperlink"/>
            <w:rFonts w:ascii="Arial" w:hAnsi="Arial" w:cs="Arial"/>
            <w:color w:val="0050A0"/>
          </w:rPr>
          <w:t>http://www.ieaust.org.au/about_us/divisions/canberra/index.html</w:t>
        </w:r>
      </w:hyperlink>
    </w:p>
    <w:p w14:paraId="5FF32190" w14:textId="199EECCD" w:rsidR="00CD2D9A" w:rsidRDefault="00CD2D9A">
      <w:pPr>
        <w:rPr>
          <w:rFonts w:ascii="Arial" w:eastAsia="Times New Roman" w:hAnsi="Arial" w:cs="Arial"/>
          <w:color w:val="333333"/>
          <w:lang w:eastAsia="en-GB"/>
        </w:rPr>
      </w:pPr>
      <w:r>
        <w:rPr>
          <w:rFonts w:ascii="Arial" w:eastAsia="Times New Roman" w:hAnsi="Arial" w:cs="Arial"/>
          <w:color w:val="333333"/>
          <w:lang w:eastAsia="en-GB"/>
        </w:rPr>
        <w:br w:type="page"/>
      </w:r>
    </w:p>
    <w:p w14:paraId="00EF354A" w14:textId="0C8489FA" w:rsidR="00CD2D9A" w:rsidRDefault="00CD2D9A" w:rsidP="000C3B6B">
      <w:pPr>
        <w:spacing w:before="100" w:beforeAutospacing="1" w:afterAutospacing="1"/>
        <w:jc w:val="right"/>
        <w:rPr>
          <w:rFonts w:ascii="Arial" w:eastAsia="Times New Roman" w:hAnsi="Arial" w:cs="Arial"/>
          <w:color w:val="333333"/>
          <w:lang w:eastAsia="en-GB"/>
        </w:rPr>
      </w:pPr>
      <w:r>
        <w:rPr>
          <w:rFonts w:ascii="Arial" w:eastAsia="Times New Roman" w:hAnsi="Arial" w:cs="Arial"/>
          <w:color w:val="333333"/>
          <w:lang w:eastAsia="en-GB"/>
        </w:rPr>
        <w:lastRenderedPageBreak/>
        <w:t>LOGIN</w:t>
      </w:r>
    </w:p>
    <w:p w14:paraId="6A816FC7" w14:textId="23BE1B3B" w:rsidR="00CD2D9A" w:rsidRDefault="00CD2D9A" w:rsidP="00CD2D9A">
      <w:pPr>
        <w:pStyle w:val="Heading2"/>
        <w:jc w:val="center"/>
        <w:rPr>
          <w:ins w:id="206" w:author="Microsoft Office User" w:date="2021-07-15T11:10:00Z"/>
          <w:rFonts w:ascii="Arial" w:hAnsi="Arial" w:cs="Arial"/>
          <w:color w:val="333333"/>
        </w:rPr>
      </w:pPr>
      <w:r>
        <w:rPr>
          <w:rFonts w:ascii="Arial" w:hAnsi="Arial" w:cs="Arial"/>
          <w:color w:val="333333"/>
        </w:rPr>
        <w:t>Login Screen</w:t>
      </w:r>
    </w:p>
    <w:p w14:paraId="6BC67EBD" w14:textId="6F3F9E8A" w:rsidR="001C133F" w:rsidRDefault="00E51035" w:rsidP="00CD2D9A">
      <w:pPr>
        <w:pStyle w:val="Heading2"/>
        <w:jc w:val="center"/>
        <w:rPr>
          <w:ins w:id="207" w:author="Microsoft Office User" w:date="2021-07-15T11:10:00Z"/>
          <w:rFonts w:ascii="Arial" w:hAnsi="Arial" w:cs="Arial"/>
          <w:color w:val="333333"/>
        </w:rPr>
      </w:pPr>
      <w:ins w:id="208" w:author="Microsoft Office User" w:date="2021-07-15T15:57:00Z">
        <w:r>
          <w:rPr>
            <w:rFonts w:ascii="Arial" w:hAnsi="Arial" w:cs="Arial"/>
            <w:color w:val="333333"/>
          </w:rPr>
          <w:t>Covered by Contact Us Screen</w:t>
        </w:r>
      </w:ins>
    </w:p>
    <w:p w14:paraId="4467489F" w14:textId="77777777" w:rsidR="001C133F" w:rsidRDefault="001C133F" w:rsidP="00CD2D9A">
      <w:pPr>
        <w:pStyle w:val="Heading2"/>
        <w:jc w:val="center"/>
        <w:rPr>
          <w:rFonts w:ascii="Arial" w:hAnsi="Arial" w:cs="Arial"/>
          <w:color w:val="333333"/>
        </w:rPr>
      </w:pPr>
    </w:p>
    <w:p w14:paraId="53ADF3B7" w14:textId="17C5D6B6" w:rsidR="00CD2D9A" w:rsidRDefault="00CD2D9A">
      <w:pPr>
        <w:rPr>
          <w:rFonts w:ascii="Arial" w:eastAsia="Times New Roman" w:hAnsi="Arial" w:cs="Arial"/>
          <w:color w:val="333333"/>
          <w:lang w:eastAsia="en-GB"/>
        </w:rPr>
      </w:pPr>
      <w:r>
        <w:rPr>
          <w:rFonts w:ascii="Arial" w:eastAsia="Times New Roman" w:hAnsi="Arial" w:cs="Arial"/>
          <w:color w:val="333333"/>
          <w:lang w:eastAsia="en-GB"/>
        </w:rPr>
        <w:br w:type="page"/>
      </w:r>
      <w:ins w:id="209" w:author="Microsoft Office User" w:date="2021-07-15T11:10:00Z">
        <w:r w:rsidR="001C133F">
          <w:rPr>
            <w:rFonts w:ascii="Arial" w:eastAsia="Times New Roman" w:hAnsi="Arial" w:cs="Arial"/>
            <w:color w:val="333333"/>
            <w:lang w:eastAsia="en-GB"/>
          </w:rPr>
          <w:lastRenderedPageBreak/>
          <w:t xml:space="preserve"> </w:t>
        </w:r>
      </w:ins>
    </w:p>
    <w:p w14:paraId="532B594B" w14:textId="42ABFAC3" w:rsidR="00CD2D9A" w:rsidRDefault="00CD2D9A">
      <w:pPr>
        <w:spacing w:before="100" w:beforeAutospacing="1" w:afterAutospacing="1"/>
        <w:jc w:val="center"/>
        <w:rPr>
          <w:rFonts w:ascii="Arial" w:eastAsia="Times New Roman" w:hAnsi="Arial" w:cs="Arial"/>
          <w:color w:val="333333"/>
          <w:lang w:eastAsia="en-GB"/>
        </w:rPr>
        <w:pPrChange w:id="210" w:author="Microsoft Office User" w:date="2021-07-15T11:11:00Z">
          <w:pPr>
            <w:spacing w:before="100" w:beforeAutospacing="1" w:afterAutospacing="1"/>
            <w:jc w:val="right"/>
          </w:pPr>
        </w:pPrChange>
      </w:pPr>
      <w:r>
        <w:rPr>
          <w:rFonts w:ascii="Arial" w:eastAsia="Times New Roman" w:hAnsi="Arial" w:cs="Arial"/>
          <w:color w:val="333333"/>
          <w:lang w:eastAsia="en-GB"/>
        </w:rPr>
        <w:t>ABOUT US</w:t>
      </w:r>
    </w:p>
    <w:p w14:paraId="093A478F" w14:textId="2F2860AE" w:rsidR="001C133F" w:rsidRDefault="001C133F" w:rsidP="001C133F">
      <w:pPr>
        <w:pStyle w:val="Heading2"/>
        <w:jc w:val="center"/>
        <w:rPr>
          <w:ins w:id="211" w:author="Microsoft Office User" w:date="2021-07-15T11:11:00Z"/>
          <w:rFonts w:ascii="Arial" w:hAnsi="Arial" w:cs="Arial"/>
          <w:color w:val="333333"/>
        </w:rPr>
      </w:pPr>
      <w:ins w:id="212" w:author="Microsoft Office User" w:date="2021-07-15T11:11:00Z">
        <w:r>
          <w:rPr>
            <w:rFonts w:ascii="Arial" w:hAnsi="Arial" w:cs="Arial"/>
            <w:color w:val="333333"/>
          </w:rPr>
          <w:t xml:space="preserve">I suggest we delete this page </w:t>
        </w:r>
      </w:ins>
      <w:ins w:id="213" w:author="Microsoft Office User" w:date="2021-07-15T15:57:00Z">
        <w:r w:rsidR="00E51035">
          <w:rPr>
            <w:rFonts w:ascii="Arial" w:hAnsi="Arial" w:cs="Arial"/>
            <w:color w:val="333333"/>
          </w:rPr>
          <w:t>if no</w:t>
        </w:r>
      </w:ins>
      <w:ins w:id="214" w:author="Microsoft Office User" w:date="2021-07-15T15:58:00Z">
        <w:r w:rsidR="00E51035">
          <w:rPr>
            <w:rFonts w:ascii="Arial" w:hAnsi="Arial" w:cs="Arial"/>
            <w:color w:val="333333"/>
          </w:rPr>
          <w:t>t forming a Partnership.  If forming Partnership include as below</w:t>
        </w:r>
      </w:ins>
    </w:p>
    <w:p w14:paraId="147F67C5" w14:textId="77777777" w:rsidR="001C133F" w:rsidRDefault="001C133F" w:rsidP="00CD2D9A">
      <w:pPr>
        <w:pStyle w:val="Heading2"/>
        <w:rPr>
          <w:ins w:id="215" w:author="Microsoft Office User" w:date="2021-07-15T11:11:00Z"/>
          <w:rFonts w:ascii="Arial" w:hAnsi="Arial" w:cs="Arial"/>
          <w:color w:val="333333"/>
        </w:rPr>
      </w:pPr>
    </w:p>
    <w:p w14:paraId="72FFECAA" w14:textId="19B01E19" w:rsidR="00CD2D9A" w:rsidRDefault="00CD2D9A" w:rsidP="00CD2D9A">
      <w:pPr>
        <w:pStyle w:val="Heading2"/>
        <w:rPr>
          <w:rFonts w:ascii="Arial" w:hAnsi="Arial" w:cs="Arial"/>
          <w:color w:val="333333"/>
        </w:rPr>
      </w:pPr>
      <w:r>
        <w:rPr>
          <w:rFonts w:ascii="Arial" w:hAnsi="Arial" w:cs="Arial"/>
          <w:color w:val="333333"/>
        </w:rPr>
        <w:t>About ABE Services</w:t>
      </w:r>
    </w:p>
    <w:p w14:paraId="5F271CDC" w14:textId="5FEEBA46" w:rsidR="00CD2D9A" w:rsidRDefault="00CD2D9A" w:rsidP="00CD2D9A">
      <w:pPr>
        <w:pStyle w:val="NormalWeb"/>
        <w:rPr>
          <w:rFonts w:ascii="Arial" w:hAnsi="Arial" w:cs="Arial"/>
          <w:color w:val="333333"/>
        </w:rPr>
      </w:pPr>
      <w:r>
        <w:rPr>
          <w:rStyle w:val="Strong"/>
          <w:rFonts w:ascii="Arial" w:hAnsi="Arial" w:cs="Arial"/>
          <w:color w:val="333333"/>
        </w:rPr>
        <w:t>ABE Services</w:t>
      </w:r>
      <w:r>
        <w:rPr>
          <w:rStyle w:val="apple-converted-space"/>
          <w:rFonts w:ascii="Arial" w:hAnsi="Arial" w:cs="Arial"/>
          <w:color w:val="333333"/>
        </w:rPr>
        <w:t> </w:t>
      </w:r>
      <w:r>
        <w:rPr>
          <w:rFonts w:ascii="Arial" w:hAnsi="Arial" w:cs="Arial"/>
          <w:color w:val="333333"/>
        </w:rPr>
        <w:t xml:space="preserve">is a </w:t>
      </w:r>
      <w:del w:id="216" w:author="Microsoft Office User" w:date="2021-07-15T15:58:00Z">
        <w:r w:rsidDel="00E51035">
          <w:rPr>
            <w:rFonts w:ascii="Arial" w:hAnsi="Arial" w:cs="Arial"/>
            <w:color w:val="333333"/>
          </w:rPr>
          <w:delText>privately owned Canberra based company</w:delText>
        </w:r>
      </w:del>
      <w:ins w:id="217" w:author="Microsoft Office User" w:date="2021-07-15T15:58:00Z">
        <w:r w:rsidR="00E51035">
          <w:rPr>
            <w:rFonts w:ascii="Arial" w:hAnsi="Arial" w:cs="Arial"/>
            <w:color w:val="333333"/>
          </w:rPr>
          <w:t>partnership</w:t>
        </w:r>
      </w:ins>
      <w:r>
        <w:rPr>
          <w:rFonts w:ascii="Arial" w:hAnsi="Arial" w:cs="Arial"/>
          <w:color w:val="333333"/>
        </w:rPr>
        <w:t xml:space="preserve"> formed </w:t>
      </w:r>
      <w:del w:id="218" w:author="Microsoft Office User" w:date="2021-07-15T15:59:00Z">
        <w:r w:rsidDel="00E51035">
          <w:rPr>
            <w:rFonts w:ascii="Arial" w:hAnsi="Arial" w:cs="Arial"/>
            <w:color w:val="333333"/>
          </w:rPr>
          <w:delText xml:space="preserve">in 2002 </w:delText>
        </w:r>
      </w:del>
      <w:r>
        <w:rPr>
          <w:rFonts w:ascii="Arial" w:hAnsi="Arial" w:cs="Arial"/>
          <w:color w:val="333333"/>
        </w:rPr>
        <w:t xml:space="preserve">to develop and provide a </w:t>
      </w:r>
      <w:ins w:id="219" w:author="Microsoft Office User" w:date="2021-07-15T15:59:00Z">
        <w:r w:rsidR="00E51035">
          <w:rPr>
            <w:rFonts w:ascii="Arial" w:hAnsi="Arial" w:cs="Arial"/>
            <w:color w:val="333333"/>
          </w:rPr>
          <w:t>Construction Assurance Solutions</w:t>
        </w:r>
      </w:ins>
      <w:ins w:id="220" w:author="Microsoft Office User" w:date="2021-07-15T16:00:00Z">
        <w:r w:rsidR="00E51035">
          <w:rPr>
            <w:rFonts w:ascii="Arial" w:hAnsi="Arial" w:cs="Arial"/>
            <w:color w:val="333333"/>
          </w:rPr>
          <w:t xml:space="preserve"> </w:t>
        </w:r>
        <w:r w:rsidR="00E51035">
          <w:rPr>
            <w:rFonts w:ascii="Arial" w:hAnsi="Arial" w:cs="Arial"/>
            <w:color w:val="333333"/>
          </w:rPr>
          <w:t>(</w:t>
        </w:r>
        <w:r w:rsidR="00E51035">
          <w:rPr>
            <w:rStyle w:val="Strong"/>
            <w:rFonts w:ascii="Arial" w:hAnsi="Arial" w:cs="Arial"/>
            <w:color w:val="333333"/>
          </w:rPr>
          <w:t>CAS</w:t>
        </w:r>
        <w:r w:rsidR="00E51035">
          <w:rPr>
            <w:rFonts w:ascii="Arial" w:hAnsi="Arial" w:cs="Arial"/>
            <w:color w:val="333333"/>
          </w:rPr>
          <w:t>)</w:t>
        </w:r>
      </w:ins>
      <w:ins w:id="221" w:author="Microsoft Office User" w:date="2021-07-15T15:59:00Z">
        <w:r w:rsidR="00E51035">
          <w:rPr>
            <w:rFonts w:ascii="Arial" w:hAnsi="Arial" w:cs="Arial"/>
            <w:color w:val="333333"/>
          </w:rPr>
          <w:t xml:space="preserve">, </w:t>
        </w:r>
        <w:proofErr w:type="spellStart"/>
        <w:r w:rsidR="00E51035">
          <w:rPr>
            <w:rFonts w:ascii="Arial" w:hAnsi="Arial" w:cs="Arial"/>
            <w:color w:val="333333"/>
          </w:rPr>
          <w:t>ie</w:t>
        </w:r>
        <w:proofErr w:type="spellEnd"/>
        <w:r w:rsidR="00E51035">
          <w:rPr>
            <w:rFonts w:ascii="Arial" w:hAnsi="Arial" w:cs="Arial"/>
            <w:color w:val="333333"/>
          </w:rPr>
          <w:t xml:space="preserve"> a </w:t>
        </w:r>
      </w:ins>
      <w:ins w:id="222" w:author="Microsoft Office User" w:date="2021-07-15T16:00:00Z">
        <w:r w:rsidR="00E51035">
          <w:rPr>
            <w:rFonts w:ascii="Arial" w:hAnsi="Arial" w:cs="Arial"/>
            <w:color w:val="333333"/>
          </w:rPr>
          <w:t>c</w:t>
        </w:r>
      </w:ins>
      <w:del w:id="223" w:author="Microsoft Office User" w:date="2021-07-15T16:00:00Z">
        <w:r w:rsidDel="00E51035">
          <w:rPr>
            <w:rFonts w:ascii="Arial" w:hAnsi="Arial" w:cs="Arial"/>
            <w:color w:val="333333"/>
          </w:rPr>
          <w:delText>C</w:delText>
        </w:r>
      </w:del>
      <w:r>
        <w:rPr>
          <w:rFonts w:ascii="Arial" w:hAnsi="Arial" w:cs="Arial"/>
          <w:color w:val="333333"/>
        </w:rPr>
        <w:t xml:space="preserve">ompliance </w:t>
      </w:r>
      <w:ins w:id="224" w:author="Microsoft Office User" w:date="2021-07-15T16:00:00Z">
        <w:r w:rsidR="00E51035">
          <w:rPr>
            <w:rFonts w:ascii="Arial" w:hAnsi="Arial" w:cs="Arial"/>
            <w:color w:val="333333"/>
          </w:rPr>
          <w:t>d</w:t>
        </w:r>
      </w:ins>
      <w:del w:id="225" w:author="Microsoft Office User" w:date="2021-07-15T16:00:00Z">
        <w:r w:rsidDel="00E51035">
          <w:rPr>
            <w:rFonts w:ascii="Arial" w:hAnsi="Arial" w:cs="Arial"/>
            <w:color w:val="333333"/>
          </w:rPr>
          <w:delText>D</w:delText>
        </w:r>
      </w:del>
      <w:r>
        <w:rPr>
          <w:rFonts w:ascii="Arial" w:hAnsi="Arial" w:cs="Arial"/>
          <w:color w:val="333333"/>
        </w:rPr>
        <w:t xml:space="preserve">ata </w:t>
      </w:r>
      <w:ins w:id="226" w:author="Microsoft Office User" w:date="2021-07-15T16:00:00Z">
        <w:r w:rsidR="00E51035">
          <w:rPr>
            <w:rFonts w:ascii="Arial" w:hAnsi="Arial" w:cs="Arial"/>
            <w:color w:val="333333"/>
          </w:rPr>
          <w:t>m</w:t>
        </w:r>
      </w:ins>
      <w:del w:id="227" w:author="Microsoft Office User" w:date="2021-07-15T16:00:00Z">
        <w:r w:rsidDel="00E51035">
          <w:rPr>
            <w:rFonts w:ascii="Arial" w:hAnsi="Arial" w:cs="Arial"/>
            <w:color w:val="333333"/>
          </w:rPr>
          <w:delText>M</w:delText>
        </w:r>
      </w:del>
      <w:r>
        <w:rPr>
          <w:rFonts w:ascii="Arial" w:hAnsi="Arial" w:cs="Arial"/>
          <w:color w:val="333333"/>
        </w:rPr>
        <w:t xml:space="preserve">anagement </w:t>
      </w:r>
      <w:ins w:id="228" w:author="Microsoft Office User" w:date="2021-07-15T16:00:00Z">
        <w:r w:rsidR="00E51035">
          <w:rPr>
            <w:rFonts w:ascii="Arial" w:hAnsi="Arial" w:cs="Arial"/>
            <w:color w:val="333333"/>
          </w:rPr>
          <w:t>s</w:t>
        </w:r>
      </w:ins>
      <w:del w:id="229" w:author="Microsoft Office User" w:date="2021-07-15T16:00:00Z">
        <w:r w:rsidDel="00E51035">
          <w:rPr>
            <w:rFonts w:ascii="Arial" w:hAnsi="Arial" w:cs="Arial"/>
            <w:color w:val="333333"/>
          </w:rPr>
          <w:delText>S</w:delText>
        </w:r>
      </w:del>
      <w:r>
        <w:rPr>
          <w:rFonts w:ascii="Arial" w:hAnsi="Arial" w:cs="Arial"/>
          <w:color w:val="333333"/>
        </w:rPr>
        <w:t xml:space="preserve">ervice </w:t>
      </w:r>
      <w:del w:id="230" w:author="Microsoft Office User" w:date="2021-07-15T16:00:00Z">
        <w:r w:rsidDel="00E51035">
          <w:rPr>
            <w:rFonts w:ascii="Arial" w:hAnsi="Arial" w:cs="Arial"/>
            <w:color w:val="333333"/>
          </w:rPr>
          <w:delText>(</w:delText>
        </w:r>
      </w:del>
      <w:del w:id="231" w:author="Microsoft Office User" w:date="2021-07-15T10:58:00Z">
        <w:r w:rsidDel="00E214BC">
          <w:rPr>
            <w:rStyle w:val="Strong"/>
            <w:rFonts w:ascii="Arial" w:hAnsi="Arial" w:cs="Arial"/>
            <w:color w:val="333333"/>
          </w:rPr>
          <w:delText>CDMS</w:delText>
        </w:r>
      </w:del>
      <w:del w:id="232" w:author="Microsoft Office User" w:date="2021-07-15T16:00:00Z">
        <w:r w:rsidDel="00E51035">
          <w:rPr>
            <w:rFonts w:ascii="Arial" w:hAnsi="Arial" w:cs="Arial"/>
            <w:color w:val="333333"/>
          </w:rPr>
          <w:delText xml:space="preserve">) </w:delText>
        </w:r>
      </w:del>
      <w:r>
        <w:rPr>
          <w:rFonts w:ascii="Arial" w:hAnsi="Arial" w:cs="Arial"/>
          <w:color w:val="333333"/>
        </w:rPr>
        <w:t xml:space="preserve">for building, construction and related industries. ABE Services sees the </w:t>
      </w:r>
      <w:del w:id="233" w:author="Microsoft Office User" w:date="2021-07-15T10:58:00Z">
        <w:r w:rsidDel="00E214BC">
          <w:rPr>
            <w:rFonts w:ascii="Arial" w:hAnsi="Arial" w:cs="Arial"/>
            <w:color w:val="333333"/>
          </w:rPr>
          <w:delText>CDMS</w:delText>
        </w:r>
      </w:del>
      <w:ins w:id="234" w:author="Microsoft Office User" w:date="2021-07-15T10:58:00Z">
        <w:r w:rsidR="00E214BC">
          <w:rPr>
            <w:rFonts w:ascii="Arial" w:hAnsi="Arial" w:cs="Arial"/>
            <w:color w:val="333333"/>
          </w:rPr>
          <w:t>CAS</w:t>
        </w:r>
      </w:ins>
      <w:r>
        <w:rPr>
          <w:rFonts w:ascii="Arial" w:hAnsi="Arial" w:cs="Arial"/>
          <w:color w:val="333333"/>
        </w:rPr>
        <w:t xml:space="preserve"> as the way putting into practice the sound management principles of Quality Assurance (QA) without the pain and paperwork it typically seems to involve in the building and construction industry.</w:t>
      </w:r>
    </w:p>
    <w:p w14:paraId="7A8AFB5C" w14:textId="19A34E55" w:rsidR="00CD2D9A" w:rsidRDefault="00CD2D9A" w:rsidP="00CD2D9A">
      <w:pPr>
        <w:pStyle w:val="Heading3"/>
        <w:rPr>
          <w:rFonts w:ascii="Arial" w:hAnsi="Arial" w:cs="Arial"/>
          <w:color w:val="333333"/>
        </w:rPr>
      </w:pPr>
      <w:r>
        <w:rPr>
          <w:rFonts w:ascii="Arial" w:hAnsi="Arial" w:cs="Arial"/>
          <w:color w:val="333333"/>
        </w:rPr>
        <w:t xml:space="preserve">ABE Services </w:t>
      </w:r>
      <w:del w:id="235" w:author="Microsoft Office User" w:date="2021-07-15T16:01:00Z">
        <w:r w:rsidDel="00E51035">
          <w:rPr>
            <w:rFonts w:ascii="Arial" w:hAnsi="Arial" w:cs="Arial"/>
            <w:color w:val="333333"/>
          </w:rPr>
          <w:delText>Pty Ltd's Director</w:delText>
        </w:r>
      </w:del>
      <w:ins w:id="236" w:author="Microsoft Office User" w:date="2021-07-15T16:01:00Z">
        <w:r w:rsidR="00E51035">
          <w:rPr>
            <w:rFonts w:ascii="Arial" w:hAnsi="Arial" w:cs="Arial"/>
            <w:color w:val="333333"/>
          </w:rPr>
          <w:t>partners are</w:t>
        </w:r>
      </w:ins>
      <w:del w:id="237" w:author="Microsoft Office User" w:date="2021-07-15T16:01:00Z">
        <w:r w:rsidDel="00E51035">
          <w:rPr>
            <w:rFonts w:ascii="Arial" w:hAnsi="Arial" w:cs="Arial"/>
            <w:color w:val="333333"/>
          </w:rPr>
          <w:delText>s</w:delText>
        </w:r>
      </w:del>
      <w:r>
        <w:rPr>
          <w:rFonts w:ascii="Arial" w:hAnsi="Arial" w:cs="Arial"/>
          <w:color w:val="333333"/>
        </w:rPr>
        <w:t>:</w:t>
      </w:r>
    </w:p>
    <w:p w14:paraId="40D9F7A7" w14:textId="77777777" w:rsidR="00CD2D9A" w:rsidRDefault="00CD2D9A" w:rsidP="00CD2D9A">
      <w:pPr>
        <w:numPr>
          <w:ilvl w:val="0"/>
          <w:numId w:val="3"/>
        </w:numPr>
        <w:spacing w:before="100" w:beforeAutospacing="1" w:after="100" w:afterAutospacing="1"/>
        <w:rPr>
          <w:rFonts w:ascii="Arial" w:hAnsi="Arial" w:cs="Arial"/>
          <w:color w:val="333333"/>
        </w:rPr>
      </w:pPr>
      <w:r>
        <w:rPr>
          <w:rFonts w:ascii="Arial" w:hAnsi="Arial" w:cs="Arial"/>
          <w:color w:val="333333"/>
        </w:rPr>
        <w:t xml:space="preserve">John Anderson BE, </w:t>
      </w:r>
      <w:proofErr w:type="spellStart"/>
      <w:r>
        <w:rPr>
          <w:rFonts w:ascii="Arial" w:hAnsi="Arial" w:cs="Arial"/>
          <w:color w:val="333333"/>
        </w:rPr>
        <w:t>MEngSc</w:t>
      </w:r>
      <w:proofErr w:type="spellEnd"/>
      <w:r>
        <w:rPr>
          <w:rFonts w:ascii="Arial" w:hAnsi="Arial" w:cs="Arial"/>
          <w:color w:val="333333"/>
        </w:rPr>
        <w:t>, FIEAust, CPEng</w:t>
      </w:r>
    </w:p>
    <w:p w14:paraId="04FE85A2" w14:textId="77777777" w:rsidR="00CD2D9A" w:rsidRDefault="00CD2D9A" w:rsidP="00CD2D9A">
      <w:pPr>
        <w:numPr>
          <w:ilvl w:val="0"/>
          <w:numId w:val="3"/>
        </w:numPr>
        <w:spacing w:before="100" w:beforeAutospacing="1" w:after="100" w:afterAutospacing="1"/>
        <w:rPr>
          <w:rFonts w:ascii="Arial" w:hAnsi="Arial" w:cs="Arial"/>
          <w:color w:val="333333"/>
        </w:rPr>
      </w:pPr>
      <w:r>
        <w:rPr>
          <w:rFonts w:ascii="Arial" w:hAnsi="Arial" w:cs="Arial"/>
          <w:color w:val="333333"/>
        </w:rPr>
        <w:t>Rob Beasley BSc, Dip Comp Sc</w:t>
      </w:r>
    </w:p>
    <w:p w14:paraId="335941AA" w14:textId="01B35983" w:rsidR="00CD2D9A" w:rsidRDefault="00E51035" w:rsidP="00CD2D9A">
      <w:pPr>
        <w:numPr>
          <w:ilvl w:val="0"/>
          <w:numId w:val="3"/>
        </w:numPr>
        <w:spacing w:before="100" w:beforeAutospacing="1" w:after="100" w:afterAutospacing="1"/>
        <w:rPr>
          <w:rFonts w:ascii="Arial" w:hAnsi="Arial" w:cs="Arial"/>
          <w:color w:val="333333"/>
        </w:rPr>
      </w:pPr>
      <w:ins w:id="238" w:author="Microsoft Office User" w:date="2021-07-15T16:02:00Z">
        <w:r>
          <w:rPr>
            <w:rFonts w:ascii="Arial" w:hAnsi="Arial" w:cs="Arial"/>
            <w:color w:val="333333"/>
          </w:rPr>
          <w:t xml:space="preserve">Assurance Management Services Pty Ltd  (Principal: </w:t>
        </w:r>
      </w:ins>
      <w:r w:rsidR="00CD2D9A">
        <w:rPr>
          <w:rFonts w:ascii="Arial" w:hAnsi="Arial" w:cs="Arial"/>
          <w:color w:val="333333"/>
        </w:rPr>
        <w:t>Mike Evans MA, FQSA, FIEAust, CPEng</w:t>
      </w:r>
    </w:p>
    <w:p w14:paraId="0238D7E0" w14:textId="77777777" w:rsidR="00CD2D9A" w:rsidRDefault="00CD2D9A" w:rsidP="00CD2D9A">
      <w:pPr>
        <w:numPr>
          <w:ilvl w:val="0"/>
          <w:numId w:val="3"/>
        </w:numPr>
        <w:spacing w:before="100" w:beforeAutospacing="1" w:after="100" w:afterAutospacing="1"/>
        <w:rPr>
          <w:rFonts w:ascii="Arial" w:hAnsi="Arial" w:cs="Arial"/>
          <w:color w:val="333333"/>
        </w:rPr>
      </w:pPr>
      <w:r>
        <w:rPr>
          <w:rFonts w:ascii="Arial" w:hAnsi="Arial" w:cs="Arial"/>
          <w:color w:val="333333"/>
        </w:rPr>
        <w:t>Richard Hancock BSc</w:t>
      </w:r>
    </w:p>
    <w:p w14:paraId="59BE59EE" w14:textId="3F7F91A2" w:rsidR="00CD2D9A" w:rsidRDefault="00CD2D9A" w:rsidP="00CD2D9A">
      <w:pPr>
        <w:pStyle w:val="NormalWeb"/>
        <w:rPr>
          <w:rFonts w:ascii="Arial" w:hAnsi="Arial" w:cs="Arial"/>
          <w:color w:val="333333"/>
        </w:rPr>
      </w:pPr>
      <w:r>
        <w:rPr>
          <w:rFonts w:ascii="Arial" w:hAnsi="Arial" w:cs="Arial"/>
          <w:color w:val="333333"/>
        </w:rPr>
        <w:t xml:space="preserve">Mike and John have each worked in the building and construction industry for over thirty years and also have expertise in the area of Quality Management, being </w:t>
      </w:r>
      <w:del w:id="239" w:author="Microsoft Office User" w:date="2021-07-15T16:25:00Z">
        <w:r w:rsidDel="00247BA5">
          <w:rPr>
            <w:rFonts w:ascii="Arial" w:hAnsi="Arial" w:cs="Arial"/>
            <w:color w:val="333333"/>
          </w:rPr>
          <w:delText xml:space="preserve">registered Senior Quality Auditors and </w:delText>
        </w:r>
      </w:del>
      <w:r>
        <w:rPr>
          <w:rFonts w:ascii="Arial" w:hAnsi="Arial" w:cs="Arial"/>
          <w:color w:val="333333"/>
        </w:rPr>
        <w:t>members of the select working group that wrote the Standards Australia publication “HB90.3 – The Construction Industry Guide to ISO 9001:2000”.</w:t>
      </w:r>
      <w:r>
        <w:rPr>
          <w:rFonts w:ascii="Arial" w:hAnsi="Arial" w:cs="Arial"/>
          <w:color w:val="333333"/>
        </w:rPr>
        <w:br/>
        <w:t>Rob and Richard are software architects and programmers with particular experience in major databases and IT security.</w:t>
      </w:r>
    </w:p>
    <w:p w14:paraId="768CEA15" w14:textId="0606196F" w:rsidR="00CD2D9A" w:rsidDel="00E51035" w:rsidRDefault="00CD2D9A" w:rsidP="00CD2D9A">
      <w:pPr>
        <w:pStyle w:val="NormalWeb"/>
        <w:rPr>
          <w:del w:id="240" w:author="Microsoft Office User" w:date="2021-07-15T16:01:00Z"/>
          <w:rFonts w:ascii="Arial" w:hAnsi="Arial" w:cs="Arial"/>
          <w:color w:val="333333"/>
        </w:rPr>
      </w:pPr>
      <w:del w:id="241" w:author="Microsoft Office User" w:date="2021-07-15T16:01:00Z">
        <w:r w:rsidDel="00E51035">
          <w:rPr>
            <w:rFonts w:ascii="Arial" w:hAnsi="Arial" w:cs="Arial"/>
            <w:color w:val="333333"/>
          </w:rPr>
          <w:delText>Contact us via</w:delText>
        </w:r>
        <w:r w:rsidDel="00E51035">
          <w:rPr>
            <w:rStyle w:val="apple-converted-space"/>
            <w:rFonts w:ascii="Arial" w:hAnsi="Arial" w:cs="Arial"/>
            <w:color w:val="333333"/>
          </w:rPr>
          <w:delText> </w:delText>
        </w:r>
        <w:r w:rsidR="008B0694" w:rsidDel="00E51035">
          <w:fldChar w:fldCharType="begin"/>
        </w:r>
        <w:r w:rsidR="008B0694" w:rsidDel="00E51035">
          <w:delInstrText xml:space="preserve"> HYPERLINK "mailto:abeservices@outlook.com" </w:delInstrText>
        </w:r>
        <w:r w:rsidR="008B0694" w:rsidDel="00E51035">
          <w:fldChar w:fldCharType="separate"/>
        </w:r>
        <w:r w:rsidDel="00E51035">
          <w:rPr>
            <w:rStyle w:val="Hyperlink"/>
            <w:rFonts w:ascii="Arial" w:hAnsi="Arial" w:cs="Arial"/>
            <w:color w:val="0050A0"/>
          </w:rPr>
          <w:delText>abeservices@outlook.com</w:delText>
        </w:r>
        <w:r w:rsidR="008B0694" w:rsidDel="00E51035">
          <w:rPr>
            <w:rStyle w:val="Hyperlink"/>
            <w:rFonts w:ascii="Arial" w:hAnsi="Arial" w:cs="Arial"/>
            <w:color w:val="0050A0"/>
          </w:rPr>
          <w:fldChar w:fldCharType="end"/>
        </w:r>
        <w:r w:rsidDel="00E51035">
          <w:rPr>
            <w:rStyle w:val="apple-converted-space"/>
            <w:rFonts w:ascii="Arial" w:hAnsi="Arial" w:cs="Arial"/>
            <w:color w:val="333333"/>
          </w:rPr>
          <w:delText> </w:delText>
        </w:r>
        <w:r w:rsidDel="00E51035">
          <w:rPr>
            <w:rFonts w:ascii="Arial" w:hAnsi="Arial" w:cs="Arial"/>
            <w:color w:val="333333"/>
          </w:rPr>
          <w:delText>if you would like more information about</w:delText>
        </w:r>
        <w:r w:rsidDel="00E51035">
          <w:rPr>
            <w:rStyle w:val="apple-converted-space"/>
            <w:rFonts w:ascii="Arial" w:hAnsi="Arial" w:cs="Arial"/>
            <w:color w:val="333333"/>
          </w:rPr>
          <w:delText> </w:delText>
        </w:r>
        <w:r w:rsidDel="00E51035">
          <w:rPr>
            <w:rStyle w:val="Strong"/>
            <w:rFonts w:ascii="Arial" w:hAnsi="Arial" w:cs="Arial"/>
            <w:color w:val="333333"/>
          </w:rPr>
          <w:delText>ABE Services</w:delText>
        </w:r>
        <w:r w:rsidDel="00E51035">
          <w:rPr>
            <w:rStyle w:val="apple-converted-space"/>
            <w:rFonts w:ascii="Arial" w:hAnsi="Arial" w:cs="Arial"/>
            <w:color w:val="333333"/>
          </w:rPr>
          <w:delText> </w:delText>
        </w:r>
        <w:r w:rsidDel="00E51035">
          <w:rPr>
            <w:rFonts w:ascii="Arial" w:hAnsi="Arial" w:cs="Arial"/>
            <w:color w:val="333333"/>
          </w:rPr>
          <w:delText>or the</w:delText>
        </w:r>
        <w:r w:rsidDel="00E51035">
          <w:rPr>
            <w:rStyle w:val="apple-converted-space"/>
            <w:rFonts w:ascii="Arial" w:hAnsi="Arial" w:cs="Arial"/>
            <w:color w:val="333333"/>
          </w:rPr>
          <w:delText>  </w:delText>
        </w:r>
      </w:del>
      <w:del w:id="242" w:author="Microsoft Office User" w:date="2021-07-15T10:58:00Z">
        <w:r w:rsidDel="00E214BC">
          <w:rPr>
            <w:rStyle w:val="Strong"/>
            <w:rFonts w:ascii="Arial" w:hAnsi="Arial" w:cs="Arial"/>
            <w:color w:val="333333"/>
          </w:rPr>
          <w:delText>CDMS</w:delText>
        </w:r>
      </w:del>
      <w:del w:id="243" w:author="Microsoft Office User" w:date="2021-07-15T16:01:00Z">
        <w:r w:rsidDel="00E51035">
          <w:rPr>
            <w:rFonts w:ascii="Arial" w:hAnsi="Arial" w:cs="Arial"/>
            <w:color w:val="333333"/>
          </w:rPr>
          <w:delText>.</w:delText>
        </w:r>
      </w:del>
    </w:p>
    <w:p w14:paraId="26950C63" w14:textId="16FD2AAE" w:rsidR="00CD2D9A" w:rsidRDefault="00CD2D9A">
      <w:pPr>
        <w:rPr>
          <w:rFonts w:ascii="Arial" w:eastAsia="Times New Roman" w:hAnsi="Arial" w:cs="Arial"/>
          <w:color w:val="333333"/>
          <w:lang w:eastAsia="en-GB"/>
        </w:rPr>
      </w:pPr>
      <w:r>
        <w:rPr>
          <w:rFonts w:ascii="Arial" w:eastAsia="Times New Roman" w:hAnsi="Arial" w:cs="Arial"/>
          <w:color w:val="333333"/>
          <w:lang w:eastAsia="en-GB"/>
        </w:rPr>
        <w:br w:type="page"/>
      </w:r>
    </w:p>
    <w:p w14:paraId="095B2337" w14:textId="02E7981D" w:rsidR="00CD2D9A" w:rsidRDefault="00CD2D9A" w:rsidP="000C3B6B">
      <w:pPr>
        <w:spacing w:before="100" w:beforeAutospacing="1" w:afterAutospacing="1"/>
        <w:jc w:val="right"/>
        <w:rPr>
          <w:rFonts w:ascii="Arial" w:eastAsia="Times New Roman" w:hAnsi="Arial" w:cs="Arial"/>
          <w:color w:val="333333"/>
          <w:lang w:eastAsia="en-GB"/>
        </w:rPr>
      </w:pPr>
      <w:r>
        <w:rPr>
          <w:rFonts w:ascii="Arial" w:eastAsia="Times New Roman" w:hAnsi="Arial" w:cs="Arial"/>
          <w:color w:val="333333"/>
          <w:lang w:eastAsia="en-GB"/>
        </w:rPr>
        <w:lastRenderedPageBreak/>
        <w:t>TERMS</w:t>
      </w:r>
    </w:p>
    <w:p w14:paraId="34F7E1FC" w14:textId="3F4C3C47" w:rsidR="004D22C7" w:rsidRPr="004D22C7" w:rsidRDefault="004D22C7" w:rsidP="00CD2D9A">
      <w:pPr>
        <w:pStyle w:val="NormalWeb"/>
        <w:jc w:val="center"/>
        <w:rPr>
          <w:ins w:id="244" w:author="Microsoft Office User" w:date="2021-07-15T16:37:00Z"/>
          <w:rStyle w:val="Strong"/>
          <w:rFonts w:ascii="Arial" w:hAnsi="Arial" w:cs="Arial"/>
          <w:color w:val="333333"/>
          <w:sz w:val="28"/>
          <w:szCs w:val="28"/>
          <w:rPrChange w:id="245" w:author="Microsoft Office User" w:date="2021-07-15T16:38:00Z">
            <w:rPr>
              <w:ins w:id="246" w:author="Microsoft Office User" w:date="2021-07-15T16:37:00Z"/>
              <w:rStyle w:val="Strong"/>
              <w:rFonts w:ascii="Arial" w:hAnsi="Arial" w:cs="Arial"/>
              <w:color w:val="333333"/>
            </w:rPr>
          </w:rPrChange>
        </w:rPr>
      </w:pPr>
      <w:ins w:id="247" w:author="Microsoft Office User" w:date="2021-07-15T16:37:00Z">
        <w:r w:rsidRPr="004D22C7">
          <w:rPr>
            <w:rStyle w:val="Strong"/>
            <w:rFonts w:ascii="Arial" w:hAnsi="Arial" w:cs="Arial"/>
            <w:color w:val="333333"/>
            <w:sz w:val="28"/>
            <w:szCs w:val="28"/>
            <w:rPrChange w:id="248" w:author="Microsoft Office User" w:date="2021-07-15T16:38:00Z">
              <w:rPr>
                <w:rStyle w:val="Strong"/>
                <w:rFonts w:ascii="Arial" w:hAnsi="Arial" w:cs="Arial"/>
                <w:color w:val="333333"/>
              </w:rPr>
            </w:rPrChange>
          </w:rPr>
          <w:t xml:space="preserve">Would </w:t>
        </w:r>
      </w:ins>
      <w:ins w:id="249" w:author="Microsoft Office User" w:date="2021-07-15T16:38:00Z">
        <w:r w:rsidRPr="004D22C7">
          <w:rPr>
            <w:rStyle w:val="Strong"/>
            <w:rFonts w:ascii="Arial" w:hAnsi="Arial" w:cs="Arial"/>
            <w:color w:val="333333"/>
            <w:sz w:val="28"/>
            <w:szCs w:val="28"/>
            <w:rPrChange w:id="250" w:author="Microsoft Office User" w:date="2021-07-15T16:38:00Z">
              <w:rPr>
                <w:rStyle w:val="Strong"/>
                <w:rFonts w:ascii="Arial" w:hAnsi="Arial" w:cs="Arial"/>
                <w:color w:val="333333"/>
              </w:rPr>
            </w:rPrChange>
          </w:rPr>
          <w:t xml:space="preserve">need to </w:t>
        </w:r>
      </w:ins>
      <w:ins w:id="251" w:author="Microsoft Office User" w:date="2021-07-15T16:37:00Z">
        <w:r w:rsidRPr="004D22C7">
          <w:rPr>
            <w:rStyle w:val="Strong"/>
            <w:rFonts w:ascii="Arial" w:hAnsi="Arial" w:cs="Arial"/>
            <w:color w:val="333333"/>
            <w:sz w:val="28"/>
            <w:szCs w:val="28"/>
            <w:rPrChange w:id="252" w:author="Microsoft Office User" w:date="2021-07-15T16:38:00Z">
              <w:rPr>
                <w:rStyle w:val="Strong"/>
                <w:rFonts w:ascii="Arial" w:hAnsi="Arial" w:cs="Arial"/>
                <w:color w:val="333333"/>
              </w:rPr>
            </w:rPrChange>
          </w:rPr>
          <w:t xml:space="preserve">delete this page </w:t>
        </w:r>
      </w:ins>
      <w:ins w:id="253" w:author="Microsoft Office User" w:date="2021-07-15T16:38:00Z">
        <w:r w:rsidRPr="004D22C7">
          <w:rPr>
            <w:rStyle w:val="Strong"/>
            <w:rFonts w:ascii="Arial" w:hAnsi="Arial" w:cs="Arial"/>
            <w:color w:val="333333"/>
            <w:sz w:val="28"/>
            <w:szCs w:val="28"/>
            <w:rPrChange w:id="254" w:author="Microsoft Office User" w:date="2021-07-15T16:38:00Z">
              <w:rPr>
                <w:rStyle w:val="Strong"/>
                <w:rFonts w:ascii="Arial" w:hAnsi="Arial" w:cs="Arial"/>
                <w:color w:val="333333"/>
              </w:rPr>
            </w:rPrChange>
          </w:rPr>
          <w:t>if not forming a Partnership</w:t>
        </w:r>
      </w:ins>
    </w:p>
    <w:p w14:paraId="72450AC7" w14:textId="77777777" w:rsidR="004D22C7" w:rsidRDefault="004D22C7" w:rsidP="00CD2D9A">
      <w:pPr>
        <w:pStyle w:val="NormalWeb"/>
        <w:jc w:val="center"/>
        <w:rPr>
          <w:ins w:id="255" w:author="Microsoft Office User" w:date="2021-07-15T16:37:00Z"/>
          <w:rStyle w:val="Strong"/>
          <w:rFonts w:ascii="Arial" w:hAnsi="Arial" w:cs="Arial"/>
          <w:color w:val="333333"/>
        </w:rPr>
      </w:pPr>
    </w:p>
    <w:p w14:paraId="43C70E06" w14:textId="24A53DEA" w:rsidR="00CD2D9A" w:rsidRDefault="00CD2D9A" w:rsidP="00CD2D9A">
      <w:pPr>
        <w:pStyle w:val="NormalWeb"/>
        <w:jc w:val="center"/>
        <w:rPr>
          <w:rFonts w:ascii="Arial" w:hAnsi="Arial" w:cs="Arial"/>
          <w:color w:val="333333"/>
        </w:rPr>
      </w:pPr>
      <w:r>
        <w:rPr>
          <w:rStyle w:val="Strong"/>
          <w:rFonts w:ascii="Arial" w:hAnsi="Arial" w:cs="Arial"/>
          <w:color w:val="333333"/>
        </w:rPr>
        <w:t>ABE Services</w:t>
      </w:r>
    </w:p>
    <w:p w14:paraId="4671E4C8" w14:textId="77777777" w:rsidR="00CD2D9A" w:rsidRDefault="00CD2D9A" w:rsidP="00CD2D9A">
      <w:pPr>
        <w:pStyle w:val="NormalWeb"/>
        <w:jc w:val="center"/>
        <w:rPr>
          <w:rFonts w:ascii="Arial" w:hAnsi="Arial" w:cs="Arial"/>
          <w:color w:val="333333"/>
        </w:rPr>
      </w:pPr>
      <w:r>
        <w:rPr>
          <w:rStyle w:val="Strong"/>
          <w:rFonts w:ascii="Arial" w:hAnsi="Arial" w:cs="Arial"/>
          <w:color w:val="996600"/>
          <w:sz w:val="48"/>
          <w:szCs w:val="48"/>
        </w:rPr>
        <w:t>End User Licence and Data Management Service Agreement</w:t>
      </w:r>
    </w:p>
    <w:p w14:paraId="1A629603" w14:textId="77777777" w:rsidR="00CD2D9A" w:rsidRDefault="008B0694" w:rsidP="00CD2D9A">
      <w:pPr>
        <w:rPr>
          <w:rFonts w:ascii="Times New Roman" w:hAnsi="Times New Roman" w:cs="Times New Roman"/>
        </w:rPr>
      </w:pPr>
      <w:r>
        <w:rPr>
          <w:noProof/>
        </w:rPr>
        <w:pict w14:anchorId="39D83DFE">
          <v:rect id="_x0000_i1025" alt="" style="width:451pt;height:.05pt;mso-width-percent:0;mso-height-percent:0;mso-width-percent:0;mso-height-percent:0" o:hralign="center" o:hrstd="t" o:hrnoshade="t" o:hr="t" fillcolor="#333" stroked="f"/>
        </w:pict>
      </w:r>
    </w:p>
    <w:p w14:paraId="5321C442" w14:textId="5636E5D7" w:rsidR="00CD2D9A" w:rsidRDefault="00CD2D9A" w:rsidP="00CD2D9A">
      <w:pPr>
        <w:jc w:val="center"/>
        <w:rPr>
          <w:rFonts w:ascii="Arial" w:hAnsi="Arial" w:cs="Arial"/>
          <w:color w:val="333333"/>
        </w:rPr>
      </w:pPr>
      <w:r>
        <w:rPr>
          <w:rFonts w:ascii="Arial" w:hAnsi="Arial" w:cs="Arial"/>
          <w:color w:val="000000"/>
        </w:rPr>
        <w:t xml:space="preserve">(Last Updated </w:t>
      </w:r>
      <w:del w:id="256" w:author="Microsoft Office User" w:date="2021-07-15T16:26:00Z">
        <w:r w:rsidDel="00247BA5">
          <w:rPr>
            <w:rFonts w:ascii="Arial" w:hAnsi="Arial" w:cs="Arial"/>
            <w:color w:val="000000"/>
          </w:rPr>
          <w:delText>25/9/04</w:delText>
        </w:r>
      </w:del>
      <w:ins w:id="257" w:author="Microsoft Office User" w:date="2021-07-15T16:26:00Z">
        <w:r w:rsidR="00247BA5">
          <w:rPr>
            <w:rFonts w:ascii="Arial" w:hAnsi="Arial" w:cs="Arial"/>
            <w:color w:val="000000"/>
          </w:rPr>
          <w:t>15/7/21</w:t>
        </w:r>
      </w:ins>
      <w:r>
        <w:rPr>
          <w:rFonts w:ascii="Arial" w:hAnsi="Arial" w:cs="Arial"/>
          <w:color w:val="000000"/>
        </w:rPr>
        <w:t>)</w:t>
      </w:r>
    </w:p>
    <w:p w14:paraId="517309A4" w14:textId="77777777" w:rsidR="00CD2D9A" w:rsidRDefault="00CD2D9A" w:rsidP="00CD2D9A">
      <w:pPr>
        <w:pStyle w:val="Heading4"/>
        <w:rPr>
          <w:rFonts w:ascii="Arial" w:hAnsi="Arial" w:cs="Arial"/>
          <w:color w:val="333333"/>
        </w:rPr>
      </w:pPr>
      <w:r>
        <w:rPr>
          <w:rFonts w:ascii="Arial" w:hAnsi="Arial" w:cs="Arial"/>
          <w:color w:val="333333"/>
        </w:rPr>
        <w:t>1. Your agreement with us</w:t>
      </w:r>
    </w:p>
    <w:p w14:paraId="4545C779" w14:textId="324394DB" w:rsidR="00CD2D9A" w:rsidRDefault="00CD2D9A" w:rsidP="00CD2D9A">
      <w:pPr>
        <w:pStyle w:val="NormalWeb"/>
        <w:rPr>
          <w:rFonts w:ascii="Arial" w:hAnsi="Arial" w:cs="Arial"/>
          <w:color w:val="333333"/>
        </w:rPr>
      </w:pPr>
      <w:r>
        <w:rPr>
          <w:rFonts w:ascii="Arial" w:hAnsi="Arial" w:cs="Arial"/>
          <w:color w:val="333333"/>
        </w:rPr>
        <w:br/>
        <w:t>(a) This end user licence and data management services agreement (</w:t>
      </w:r>
      <w:r>
        <w:rPr>
          <w:rStyle w:val="Strong"/>
          <w:rFonts w:ascii="Arial" w:hAnsi="Arial" w:cs="Arial"/>
          <w:color w:val="333333"/>
        </w:rPr>
        <w:t>"agreement"</w:t>
      </w:r>
      <w:r>
        <w:rPr>
          <w:rFonts w:ascii="Arial" w:hAnsi="Arial" w:cs="Arial"/>
          <w:color w:val="333333"/>
        </w:rPr>
        <w:t>) constitutes a valid and binding agreement between ABE Services</w:t>
      </w:r>
      <w:ins w:id="258" w:author="Microsoft Office User" w:date="2021-07-15T16:25:00Z">
        <w:r w:rsidR="00247BA5">
          <w:rPr>
            <w:rFonts w:ascii="Arial" w:hAnsi="Arial" w:cs="Arial"/>
            <w:color w:val="333333"/>
          </w:rPr>
          <w:t xml:space="preserve"> </w:t>
        </w:r>
      </w:ins>
      <w:del w:id="259" w:author="Microsoft Office User" w:date="2021-07-15T16:25:00Z">
        <w:r w:rsidDel="00247BA5">
          <w:rPr>
            <w:rFonts w:ascii="Arial" w:hAnsi="Arial" w:cs="Arial"/>
            <w:color w:val="333333"/>
          </w:rPr>
          <w:delText xml:space="preserve"> Pty Limited </w:delText>
        </w:r>
      </w:del>
      <w:r>
        <w:rPr>
          <w:rFonts w:ascii="Arial" w:hAnsi="Arial" w:cs="Arial"/>
          <w:color w:val="333333"/>
        </w:rPr>
        <w:t>(together with its affiliates, successors and assigns) (</w:t>
      </w:r>
      <w:r>
        <w:rPr>
          <w:rStyle w:val="Strong"/>
          <w:rFonts w:ascii="Arial" w:hAnsi="Arial" w:cs="Arial"/>
          <w:color w:val="333333"/>
        </w:rPr>
        <w:t>"we"</w:t>
      </w:r>
      <w:r>
        <w:rPr>
          <w:rStyle w:val="apple-converted-space"/>
          <w:rFonts w:ascii="Arial" w:hAnsi="Arial" w:cs="Arial"/>
          <w:color w:val="333333"/>
        </w:rPr>
        <w:t> </w:t>
      </w:r>
      <w:r>
        <w:rPr>
          <w:rFonts w:ascii="Arial" w:hAnsi="Arial" w:cs="Arial"/>
          <w:color w:val="333333"/>
        </w:rPr>
        <w:t>or</w:t>
      </w:r>
      <w:r>
        <w:rPr>
          <w:rStyle w:val="apple-converted-space"/>
          <w:rFonts w:ascii="Arial" w:hAnsi="Arial" w:cs="Arial"/>
          <w:color w:val="333333"/>
        </w:rPr>
        <w:t> </w:t>
      </w:r>
      <w:r>
        <w:rPr>
          <w:rStyle w:val="Strong"/>
          <w:rFonts w:ascii="Arial" w:hAnsi="Arial" w:cs="Arial"/>
          <w:color w:val="333333"/>
        </w:rPr>
        <w:t>"us"</w:t>
      </w:r>
      <w:r>
        <w:rPr>
          <w:rFonts w:ascii="Arial" w:hAnsi="Arial" w:cs="Arial"/>
          <w:color w:val="333333"/>
        </w:rPr>
        <w:t>) and you (</w:t>
      </w:r>
      <w:r>
        <w:rPr>
          <w:rStyle w:val="Strong"/>
          <w:rFonts w:ascii="Arial" w:hAnsi="Arial" w:cs="Arial"/>
          <w:color w:val="333333"/>
        </w:rPr>
        <w:t>"you"</w:t>
      </w:r>
      <w:r>
        <w:rPr>
          <w:rStyle w:val="apple-converted-space"/>
          <w:rFonts w:ascii="Arial" w:hAnsi="Arial" w:cs="Arial"/>
          <w:color w:val="333333"/>
        </w:rPr>
        <w:t> </w:t>
      </w:r>
      <w:r>
        <w:rPr>
          <w:rFonts w:ascii="Arial" w:hAnsi="Arial" w:cs="Arial"/>
          <w:color w:val="333333"/>
        </w:rPr>
        <w:t>or</w:t>
      </w:r>
      <w:r>
        <w:rPr>
          <w:rStyle w:val="apple-converted-space"/>
          <w:rFonts w:ascii="Arial" w:hAnsi="Arial" w:cs="Arial"/>
          <w:color w:val="333333"/>
        </w:rPr>
        <w:t> </w:t>
      </w:r>
      <w:r>
        <w:rPr>
          <w:rStyle w:val="Strong"/>
          <w:rFonts w:ascii="Arial" w:hAnsi="Arial" w:cs="Arial"/>
          <w:color w:val="333333"/>
        </w:rPr>
        <w:t>"your"</w:t>
      </w:r>
      <w:r>
        <w:rPr>
          <w:rStyle w:val="apple-converted-space"/>
          <w:rFonts w:ascii="Arial" w:hAnsi="Arial" w:cs="Arial"/>
          <w:color w:val="333333"/>
        </w:rPr>
        <w:t> </w:t>
      </w:r>
      <w:r>
        <w:rPr>
          <w:rFonts w:ascii="Arial" w:hAnsi="Arial" w:cs="Arial"/>
          <w:color w:val="333333"/>
        </w:rPr>
        <w:t>or</w:t>
      </w:r>
      <w:r>
        <w:rPr>
          <w:rStyle w:val="apple-converted-space"/>
          <w:rFonts w:ascii="Arial" w:hAnsi="Arial" w:cs="Arial"/>
          <w:color w:val="333333"/>
        </w:rPr>
        <w:t> </w:t>
      </w:r>
      <w:r>
        <w:rPr>
          <w:rStyle w:val="Strong"/>
          <w:rFonts w:ascii="Arial" w:hAnsi="Arial" w:cs="Arial"/>
          <w:color w:val="333333"/>
        </w:rPr>
        <w:t>"yourself"</w:t>
      </w:r>
      <w:r>
        <w:rPr>
          <w:rFonts w:ascii="Arial" w:hAnsi="Arial" w:cs="Arial"/>
          <w:color w:val="333333"/>
        </w:rPr>
        <w:t>) for:</w:t>
      </w:r>
    </w:p>
    <w:p w14:paraId="21024034" w14:textId="7E643820" w:rsidR="00CD2D9A" w:rsidRDefault="00CD2D9A" w:rsidP="00CD2D9A">
      <w:pPr>
        <w:pStyle w:val="NormalWeb"/>
        <w:rPr>
          <w:rFonts w:ascii="Arial" w:hAnsi="Arial" w:cs="Arial"/>
          <w:color w:val="333333"/>
        </w:rPr>
      </w:pPr>
      <w:r>
        <w:rPr>
          <w:rFonts w:ascii="Arial" w:hAnsi="Arial" w:cs="Arial"/>
          <w:color w:val="333333"/>
        </w:rPr>
        <w:t>(</w:t>
      </w:r>
      <w:proofErr w:type="spellStart"/>
      <w:r>
        <w:rPr>
          <w:rFonts w:ascii="Arial" w:hAnsi="Arial" w:cs="Arial"/>
          <w:color w:val="333333"/>
        </w:rPr>
        <w:t>i</w:t>
      </w:r>
      <w:proofErr w:type="spellEnd"/>
      <w:r>
        <w:rPr>
          <w:rFonts w:ascii="Arial" w:hAnsi="Arial" w:cs="Arial"/>
          <w:color w:val="333333"/>
        </w:rPr>
        <w:t xml:space="preserve">) the use of our software known as </w:t>
      </w:r>
      <w:del w:id="260" w:author="Microsoft Office User" w:date="2021-07-15T10:58:00Z">
        <w:r w:rsidDel="00E214BC">
          <w:rPr>
            <w:rFonts w:ascii="Arial" w:hAnsi="Arial" w:cs="Arial"/>
            <w:color w:val="333333"/>
          </w:rPr>
          <w:delText>CDMS</w:delText>
        </w:r>
      </w:del>
      <w:ins w:id="261" w:author="Microsoft Office User" w:date="2021-07-15T10:58:00Z">
        <w:r w:rsidR="00E214BC">
          <w:rPr>
            <w:rFonts w:ascii="Arial" w:hAnsi="Arial" w:cs="Arial"/>
            <w:color w:val="333333"/>
          </w:rPr>
          <w:t>CAS</w:t>
        </w:r>
      </w:ins>
      <w:r>
        <w:rPr>
          <w:rFonts w:ascii="Arial" w:hAnsi="Arial" w:cs="Arial"/>
          <w:color w:val="333333"/>
        </w:rPr>
        <w:t xml:space="preserve"> Software (the</w:t>
      </w:r>
      <w:r>
        <w:rPr>
          <w:rStyle w:val="apple-converted-space"/>
          <w:rFonts w:ascii="Arial" w:hAnsi="Arial" w:cs="Arial"/>
          <w:color w:val="333333"/>
        </w:rPr>
        <w:t> </w:t>
      </w:r>
      <w:r>
        <w:rPr>
          <w:rStyle w:val="Strong"/>
          <w:rFonts w:ascii="Arial" w:hAnsi="Arial" w:cs="Arial"/>
          <w:color w:val="333333"/>
        </w:rPr>
        <w:t>"</w:t>
      </w:r>
      <w:del w:id="262" w:author="Microsoft Office User" w:date="2021-07-15T10:58:00Z">
        <w:r w:rsidDel="00E214BC">
          <w:rPr>
            <w:rStyle w:val="Strong"/>
            <w:rFonts w:ascii="Arial" w:hAnsi="Arial" w:cs="Arial"/>
            <w:color w:val="333333"/>
          </w:rPr>
          <w:delText>CDMS</w:delText>
        </w:r>
      </w:del>
      <w:ins w:id="263" w:author="Microsoft Office User" w:date="2021-07-15T10:58:00Z">
        <w:r w:rsidR="00E214BC">
          <w:rPr>
            <w:rStyle w:val="Strong"/>
            <w:rFonts w:ascii="Arial" w:hAnsi="Arial" w:cs="Arial"/>
            <w:color w:val="333333"/>
          </w:rPr>
          <w:t>CAS</w:t>
        </w:r>
      </w:ins>
      <w:r>
        <w:rPr>
          <w:rStyle w:val="Strong"/>
          <w:rFonts w:ascii="Arial" w:hAnsi="Arial" w:cs="Arial"/>
          <w:color w:val="333333"/>
        </w:rPr>
        <w:t xml:space="preserve"> Software"</w:t>
      </w:r>
      <w:r>
        <w:rPr>
          <w:rFonts w:ascii="Arial" w:hAnsi="Arial" w:cs="Arial"/>
          <w:color w:val="333333"/>
        </w:rPr>
        <w:t>); and</w:t>
      </w:r>
      <w:r>
        <w:rPr>
          <w:rFonts w:ascii="Arial" w:hAnsi="Arial" w:cs="Arial"/>
          <w:color w:val="333333"/>
        </w:rPr>
        <w:br/>
        <w:t>(ii) the provision of compliance data management services including, without limitation:</w:t>
      </w:r>
    </w:p>
    <w:p w14:paraId="6E65DD29" w14:textId="77777777" w:rsidR="00CD2D9A" w:rsidRDefault="00CD2D9A" w:rsidP="00CD2D9A">
      <w:pPr>
        <w:pStyle w:val="NormalWeb"/>
        <w:rPr>
          <w:rFonts w:ascii="Arial" w:hAnsi="Arial" w:cs="Arial"/>
          <w:color w:val="333333"/>
        </w:rPr>
      </w:pPr>
      <w:r>
        <w:rPr>
          <w:rFonts w:ascii="Arial" w:hAnsi="Arial" w:cs="Arial"/>
          <w:color w:val="333333"/>
        </w:rPr>
        <w:t>(a) functionality for the management and collation of on-the-job compliance information and construction data related to product or service compliance;</w:t>
      </w:r>
      <w:r>
        <w:rPr>
          <w:rFonts w:ascii="Arial" w:hAnsi="Arial" w:cs="Arial"/>
          <w:color w:val="333333"/>
        </w:rPr>
        <w:br/>
        <w:t>(b) functionality for the preparation of Inspection and Test Plans (</w:t>
      </w:r>
      <w:r>
        <w:rPr>
          <w:rStyle w:val="Strong"/>
          <w:rFonts w:ascii="Arial" w:hAnsi="Arial" w:cs="Arial"/>
          <w:color w:val="333333"/>
        </w:rPr>
        <w:t>"ITP"s</w:t>
      </w:r>
      <w:r>
        <w:rPr>
          <w:rFonts w:ascii="Arial" w:hAnsi="Arial" w:cs="Arial"/>
          <w:color w:val="333333"/>
        </w:rPr>
        <w:t>);</w:t>
      </w:r>
      <w:r>
        <w:rPr>
          <w:rFonts w:ascii="Arial" w:hAnsi="Arial" w:cs="Arial"/>
          <w:color w:val="333333"/>
        </w:rPr>
        <w:br/>
        <w:t>(c) templates for Inspection and Test Plans, checklists and the like;</w:t>
      </w:r>
      <w:r>
        <w:rPr>
          <w:rFonts w:ascii="Arial" w:hAnsi="Arial" w:cs="Arial"/>
          <w:color w:val="333333"/>
        </w:rPr>
        <w:br/>
        <w:t>(d) reporting formats;</w:t>
      </w:r>
      <w:r>
        <w:rPr>
          <w:rFonts w:ascii="Arial" w:hAnsi="Arial" w:cs="Arial"/>
          <w:color w:val="333333"/>
        </w:rPr>
        <w:br/>
        <w:t>(e) functionality for downloading ITPs and the like to Personal Digital Assistants;</w:t>
      </w:r>
      <w:r>
        <w:rPr>
          <w:rFonts w:ascii="Arial" w:hAnsi="Arial" w:cs="Arial"/>
          <w:color w:val="333333"/>
        </w:rPr>
        <w:br/>
        <w:t>(f) functionality for uploading of recorded compliance from Personal Digital Assistants;</w:t>
      </w:r>
      <w:r>
        <w:rPr>
          <w:rFonts w:ascii="Arial" w:hAnsi="Arial" w:cs="Arial"/>
          <w:color w:val="333333"/>
        </w:rPr>
        <w:br/>
        <w:t>(g) functionality for viewing and printing compliance data management reports; and</w:t>
      </w:r>
      <w:r>
        <w:rPr>
          <w:rFonts w:ascii="Arial" w:hAnsi="Arial" w:cs="Arial"/>
          <w:color w:val="333333"/>
        </w:rPr>
        <w:br/>
        <w:t>(h) functionality for providing information extracts.</w:t>
      </w:r>
    </w:p>
    <w:p w14:paraId="54E258AB" w14:textId="19F284EA" w:rsidR="00CD2D9A" w:rsidRDefault="00CD2D9A" w:rsidP="00CD2D9A">
      <w:pPr>
        <w:pStyle w:val="NormalWeb"/>
        <w:rPr>
          <w:rFonts w:ascii="Arial" w:hAnsi="Arial" w:cs="Arial"/>
          <w:color w:val="333333"/>
        </w:rPr>
      </w:pPr>
      <w:r>
        <w:rPr>
          <w:rFonts w:ascii="Arial" w:hAnsi="Arial" w:cs="Arial"/>
          <w:color w:val="333333"/>
        </w:rPr>
        <w:t xml:space="preserve">(b) By installing and using the </w:t>
      </w:r>
      <w:del w:id="264" w:author="Microsoft Office User" w:date="2021-07-15T10:58:00Z">
        <w:r w:rsidDel="00E214BC">
          <w:rPr>
            <w:rFonts w:ascii="Arial" w:hAnsi="Arial" w:cs="Arial"/>
            <w:color w:val="333333"/>
          </w:rPr>
          <w:delText>CDMS</w:delText>
        </w:r>
      </w:del>
      <w:ins w:id="265" w:author="Microsoft Office User" w:date="2021-07-15T10:58:00Z">
        <w:r w:rsidR="00E214BC">
          <w:rPr>
            <w:rFonts w:ascii="Arial" w:hAnsi="Arial" w:cs="Arial"/>
            <w:color w:val="333333"/>
          </w:rPr>
          <w:t>CAS</w:t>
        </w:r>
      </w:ins>
      <w:r>
        <w:rPr>
          <w:rFonts w:ascii="Arial" w:hAnsi="Arial" w:cs="Arial"/>
          <w:color w:val="333333"/>
        </w:rPr>
        <w:t xml:space="preserve"> Software or using the Services, you agree to be bound by the terms of this agreement. If you do not agree to the terms of this agreement, do not install or use the </w:t>
      </w:r>
      <w:del w:id="266" w:author="Microsoft Office User" w:date="2021-07-15T10:58:00Z">
        <w:r w:rsidDel="00E214BC">
          <w:rPr>
            <w:rFonts w:ascii="Arial" w:hAnsi="Arial" w:cs="Arial"/>
            <w:color w:val="333333"/>
          </w:rPr>
          <w:delText>CDMS</w:delText>
        </w:r>
      </w:del>
      <w:ins w:id="267" w:author="Microsoft Office User" w:date="2021-07-15T10:58:00Z">
        <w:r w:rsidR="00E214BC">
          <w:rPr>
            <w:rFonts w:ascii="Arial" w:hAnsi="Arial" w:cs="Arial"/>
            <w:color w:val="333333"/>
          </w:rPr>
          <w:t>CAS</w:t>
        </w:r>
      </w:ins>
      <w:r>
        <w:rPr>
          <w:rFonts w:ascii="Arial" w:hAnsi="Arial" w:cs="Arial"/>
          <w:color w:val="333333"/>
        </w:rPr>
        <w:t xml:space="preserve"> Software.</w:t>
      </w:r>
      <w:r>
        <w:rPr>
          <w:rFonts w:ascii="Arial" w:hAnsi="Arial" w:cs="Arial"/>
          <w:color w:val="333333"/>
        </w:rPr>
        <w:br/>
        <w:t xml:space="preserve">(c) This agreement begins when you commence a download of the </w:t>
      </w:r>
      <w:del w:id="268" w:author="Microsoft Office User" w:date="2021-07-15T10:58:00Z">
        <w:r w:rsidDel="00E214BC">
          <w:rPr>
            <w:rFonts w:ascii="Arial" w:hAnsi="Arial" w:cs="Arial"/>
            <w:color w:val="333333"/>
          </w:rPr>
          <w:delText>CDMS</w:delText>
        </w:r>
      </w:del>
      <w:ins w:id="269" w:author="Microsoft Office User" w:date="2021-07-15T10:58:00Z">
        <w:r w:rsidR="00E214BC">
          <w:rPr>
            <w:rFonts w:ascii="Arial" w:hAnsi="Arial" w:cs="Arial"/>
            <w:color w:val="333333"/>
          </w:rPr>
          <w:t>CAS</w:t>
        </w:r>
      </w:ins>
      <w:r>
        <w:rPr>
          <w:rFonts w:ascii="Arial" w:hAnsi="Arial" w:cs="Arial"/>
          <w:color w:val="333333"/>
        </w:rPr>
        <w:t xml:space="preserve"> Software onto your personal computer or when you (or your delegate) log on to use the Services for the first time, whichever is the earliest.</w:t>
      </w:r>
    </w:p>
    <w:p w14:paraId="0A706BD2" w14:textId="77777777" w:rsidR="00CD2D9A" w:rsidRDefault="00CD2D9A" w:rsidP="00CD2D9A">
      <w:pPr>
        <w:pStyle w:val="Heading4"/>
        <w:rPr>
          <w:rFonts w:ascii="Arial" w:hAnsi="Arial" w:cs="Arial"/>
          <w:color w:val="333333"/>
        </w:rPr>
      </w:pPr>
      <w:r>
        <w:rPr>
          <w:rFonts w:ascii="Arial" w:hAnsi="Arial" w:cs="Arial"/>
          <w:color w:val="333333"/>
        </w:rPr>
        <w:t>2. Licence Grant</w:t>
      </w:r>
    </w:p>
    <w:p w14:paraId="15E506A6" w14:textId="77777777" w:rsidR="00CD2D9A" w:rsidRDefault="00CD2D9A" w:rsidP="00CD2D9A">
      <w:pPr>
        <w:pStyle w:val="NormalWeb"/>
        <w:rPr>
          <w:rFonts w:ascii="Arial" w:hAnsi="Arial" w:cs="Arial"/>
          <w:color w:val="333333"/>
        </w:rPr>
      </w:pPr>
      <w:r>
        <w:rPr>
          <w:rFonts w:ascii="Arial" w:hAnsi="Arial" w:cs="Arial"/>
          <w:color w:val="333333"/>
        </w:rPr>
        <w:t>(a) Subject to the terms of this agreement, we grant you a limited, non-exclusive, personal, non-sublicensable, non-assignable licence for:</w:t>
      </w:r>
    </w:p>
    <w:p w14:paraId="0E3CB9FE" w14:textId="1A39AA15" w:rsidR="00CD2D9A" w:rsidRDefault="00CD2D9A" w:rsidP="00CD2D9A">
      <w:pPr>
        <w:pStyle w:val="NormalWeb"/>
        <w:rPr>
          <w:rFonts w:ascii="Arial" w:hAnsi="Arial" w:cs="Arial"/>
          <w:color w:val="333333"/>
        </w:rPr>
      </w:pPr>
      <w:r>
        <w:rPr>
          <w:rFonts w:ascii="Arial" w:hAnsi="Arial" w:cs="Arial"/>
          <w:color w:val="333333"/>
        </w:rPr>
        <w:lastRenderedPageBreak/>
        <w:t>(</w:t>
      </w:r>
      <w:proofErr w:type="spellStart"/>
      <w:r>
        <w:rPr>
          <w:rFonts w:ascii="Arial" w:hAnsi="Arial" w:cs="Arial"/>
          <w:color w:val="333333"/>
        </w:rPr>
        <w:t>i</w:t>
      </w:r>
      <w:proofErr w:type="spellEnd"/>
      <w:r>
        <w:rPr>
          <w:rFonts w:ascii="Arial" w:hAnsi="Arial" w:cs="Arial"/>
          <w:color w:val="333333"/>
        </w:rPr>
        <w:t>) You and your delegate(s) to handle administration and set up for the Checkers and Other Users;</w:t>
      </w:r>
      <w:r>
        <w:rPr>
          <w:rFonts w:ascii="Arial" w:hAnsi="Arial" w:cs="Arial"/>
          <w:color w:val="333333"/>
        </w:rPr>
        <w:br/>
        <w:t xml:space="preserve">(ii) Checkers to download, install and use the </w:t>
      </w:r>
      <w:del w:id="270" w:author="Microsoft Office User" w:date="2021-07-15T10:58:00Z">
        <w:r w:rsidDel="00E214BC">
          <w:rPr>
            <w:rFonts w:ascii="Arial" w:hAnsi="Arial" w:cs="Arial"/>
            <w:color w:val="333333"/>
          </w:rPr>
          <w:delText>CDMS</w:delText>
        </w:r>
      </w:del>
      <w:ins w:id="271" w:author="Microsoft Office User" w:date="2021-07-15T10:58:00Z">
        <w:r w:rsidR="00E214BC">
          <w:rPr>
            <w:rFonts w:ascii="Arial" w:hAnsi="Arial" w:cs="Arial"/>
            <w:color w:val="333333"/>
          </w:rPr>
          <w:t>CAS</w:t>
        </w:r>
      </w:ins>
      <w:r>
        <w:rPr>
          <w:rFonts w:ascii="Arial" w:hAnsi="Arial" w:cs="Arial"/>
          <w:color w:val="333333"/>
        </w:rPr>
        <w:t xml:space="preserve"> Software, including any online or enclosed documentation, and any future programming fixes, updates and upgrades that may be provided to you onto the Checker's computer(s) and/or PDAs for your and the Checker's sole use; and</w:t>
      </w:r>
      <w:r>
        <w:rPr>
          <w:rStyle w:val="apple-converted-space"/>
          <w:rFonts w:ascii="Arial" w:hAnsi="Arial" w:cs="Arial"/>
          <w:color w:val="333333"/>
        </w:rPr>
        <w:t> </w:t>
      </w:r>
      <w:r>
        <w:rPr>
          <w:rFonts w:ascii="Arial" w:hAnsi="Arial" w:cs="Arial"/>
          <w:color w:val="333333"/>
        </w:rPr>
        <w:br/>
        <w:t>(iii) other users authorised by you at your discretion (</w:t>
      </w:r>
      <w:r>
        <w:rPr>
          <w:rStyle w:val="Strong"/>
          <w:rFonts w:ascii="Arial" w:hAnsi="Arial" w:cs="Arial"/>
          <w:color w:val="333333"/>
        </w:rPr>
        <w:t>"Other Users"</w:t>
      </w:r>
      <w:r>
        <w:rPr>
          <w:rFonts w:ascii="Arial" w:hAnsi="Arial" w:cs="Arial"/>
          <w:color w:val="333333"/>
        </w:rPr>
        <w:t xml:space="preserve">) to download and use data and information entered by Checkers using the </w:t>
      </w:r>
      <w:del w:id="272" w:author="Microsoft Office User" w:date="2021-07-15T10:58:00Z">
        <w:r w:rsidDel="00E214BC">
          <w:rPr>
            <w:rFonts w:ascii="Arial" w:hAnsi="Arial" w:cs="Arial"/>
            <w:color w:val="333333"/>
          </w:rPr>
          <w:delText>CDMS</w:delText>
        </w:r>
      </w:del>
      <w:ins w:id="273" w:author="Microsoft Office User" w:date="2021-07-15T10:58:00Z">
        <w:r w:rsidR="00E214BC">
          <w:rPr>
            <w:rFonts w:ascii="Arial" w:hAnsi="Arial" w:cs="Arial"/>
            <w:color w:val="333333"/>
          </w:rPr>
          <w:t>CAS</w:t>
        </w:r>
      </w:ins>
      <w:r>
        <w:rPr>
          <w:rFonts w:ascii="Arial" w:hAnsi="Arial" w:cs="Arial"/>
          <w:color w:val="333333"/>
        </w:rPr>
        <w:t xml:space="preserve"> Software, to the extent of the then current availability of the </w:t>
      </w:r>
      <w:del w:id="274" w:author="Microsoft Office User" w:date="2021-07-15T10:58:00Z">
        <w:r w:rsidDel="00E214BC">
          <w:rPr>
            <w:rFonts w:ascii="Arial" w:hAnsi="Arial" w:cs="Arial"/>
            <w:color w:val="333333"/>
          </w:rPr>
          <w:delText>CDMS</w:delText>
        </w:r>
      </w:del>
      <w:ins w:id="275" w:author="Microsoft Office User" w:date="2021-07-15T10:58:00Z">
        <w:r w:rsidR="00E214BC">
          <w:rPr>
            <w:rFonts w:ascii="Arial" w:hAnsi="Arial" w:cs="Arial"/>
            <w:color w:val="333333"/>
          </w:rPr>
          <w:t>CAS</w:t>
        </w:r>
      </w:ins>
      <w:r>
        <w:rPr>
          <w:rFonts w:ascii="Arial" w:hAnsi="Arial" w:cs="Arial"/>
          <w:color w:val="333333"/>
        </w:rPr>
        <w:t xml:space="preserve"> Software.</w:t>
      </w:r>
    </w:p>
    <w:p w14:paraId="4AB7F4C7" w14:textId="478FA26D" w:rsidR="00CD2D9A" w:rsidRDefault="00CD2D9A" w:rsidP="00CD2D9A">
      <w:pPr>
        <w:pStyle w:val="NormalWeb"/>
        <w:rPr>
          <w:rFonts w:ascii="Arial" w:hAnsi="Arial" w:cs="Arial"/>
          <w:color w:val="333333"/>
        </w:rPr>
      </w:pPr>
      <w:r>
        <w:rPr>
          <w:rFonts w:ascii="Arial" w:hAnsi="Arial" w:cs="Arial"/>
          <w:color w:val="333333"/>
        </w:rPr>
        <w:t xml:space="preserve">(b) In order to use the </w:t>
      </w:r>
      <w:del w:id="276" w:author="Microsoft Office User" w:date="2021-07-15T10:58:00Z">
        <w:r w:rsidDel="00E214BC">
          <w:rPr>
            <w:rFonts w:ascii="Arial" w:hAnsi="Arial" w:cs="Arial"/>
            <w:color w:val="333333"/>
          </w:rPr>
          <w:delText>CDMS</w:delText>
        </w:r>
      </w:del>
      <w:ins w:id="277" w:author="Microsoft Office User" w:date="2021-07-15T10:58:00Z">
        <w:r w:rsidR="00E214BC">
          <w:rPr>
            <w:rFonts w:ascii="Arial" w:hAnsi="Arial" w:cs="Arial"/>
            <w:color w:val="333333"/>
          </w:rPr>
          <w:t>CAS</w:t>
        </w:r>
      </w:ins>
      <w:r>
        <w:rPr>
          <w:rFonts w:ascii="Arial" w:hAnsi="Arial" w:cs="Arial"/>
          <w:color w:val="333333"/>
        </w:rPr>
        <w:t xml:space="preserve"> Software you are required to subscribe to the Services and register yourself, your Checkers and Other Users as </w:t>
      </w:r>
      <w:del w:id="278" w:author="Microsoft Office User" w:date="2021-07-15T10:58:00Z">
        <w:r w:rsidDel="00E214BC">
          <w:rPr>
            <w:rFonts w:ascii="Arial" w:hAnsi="Arial" w:cs="Arial"/>
            <w:color w:val="333333"/>
          </w:rPr>
          <w:delText>CDMS</w:delText>
        </w:r>
      </w:del>
      <w:ins w:id="279" w:author="Microsoft Office User" w:date="2021-07-15T10:58:00Z">
        <w:r w:rsidR="00E214BC">
          <w:rPr>
            <w:rFonts w:ascii="Arial" w:hAnsi="Arial" w:cs="Arial"/>
            <w:color w:val="333333"/>
          </w:rPr>
          <w:t>CAS</w:t>
        </w:r>
      </w:ins>
      <w:r>
        <w:rPr>
          <w:rFonts w:ascii="Arial" w:hAnsi="Arial" w:cs="Arial"/>
          <w:color w:val="333333"/>
        </w:rPr>
        <w:t xml:space="preserve"> Software user(s) (via</w:t>
      </w:r>
      <w:r>
        <w:rPr>
          <w:rStyle w:val="apple-converted-space"/>
          <w:rFonts w:ascii="Arial" w:hAnsi="Arial" w:cs="Arial"/>
          <w:color w:val="333333"/>
        </w:rPr>
        <w:t> </w:t>
      </w:r>
      <w:hyperlink r:id="rId28" w:history="1">
        <w:r>
          <w:rPr>
            <w:rStyle w:val="Hyperlink"/>
            <w:rFonts w:ascii="Arial" w:hAnsi="Arial" w:cs="Arial"/>
            <w:color w:val="0050A0"/>
            <w:u w:val="none"/>
          </w:rPr>
          <w:t>www.abeservices.com.au</w:t>
        </w:r>
      </w:hyperlink>
      <w:r>
        <w:rPr>
          <w:rFonts w:ascii="Arial" w:hAnsi="Arial" w:cs="Arial"/>
          <w:color w:val="333333"/>
        </w:rPr>
        <w:t>) and</w:t>
      </w:r>
      <w:r>
        <w:rPr>
          <w:rFonts w:ascii="Arial" w:hAnsi="Arial" w:cs="Arial"/>
          <w:color w:val="333333"/>
        </w:rPr>
        <w:br/>
        <w:t xml:space="preserve">(c) You acknowledge and agree that we have no obligation to make available to you any subsequent versions of the </w:t>
      </w:r>
      <w:del w:id="280" w:author="Microsoft Office User" w:date="2021-07-15T10:58:00Z">
        <w:r w:rsidDel="00E214BC">
          <w:rPr>
            <w:rFonts w:ascii="Arial" w:hAnsi="Arial" w:cs="Arial"/>
            <w:color w:val="333333"/>
          </w:rPr>
          <w:delText>CDMS</w:delText>
        </w:r>
      </w:del>
      <w:ins w:id="281" w:author="Microsoft Office User" w:date="2021-07-15T10:58:00Z">
        <w:r w:rsidR="00E214BC">
          <w:rPr>
            <w:rFonts w:ascii="Arial" w:hAnsi="Arial" w:cs="Arial"/>
            <w:color w:val="333333"/>
          </w:rPr>
          <w:t>CAS</w:t>
        </w:r>
      </w:ins>
      <w:r>
        <w:rPr>
          <w:rFonts w:ascii="Arial" w:hAnsi="Arial" w:cs="Arial"/>
          <w:color w:val="333333"/>
        </w:rPr>
        <w:t xml:space="preserve"> Software.</w:t>
      </w:r>
      <w:r>
        <w:rPr>
          <w:rFonts w:ascii="Arial" w:hAnsi="Arial" w:cs="Arial"/>
          <w:color w:val="333333"/>
        </w:rPr>
        <w:br/>
        <w:t xml:space="preserve">(d) We reserve the right to modify the </w:t>
      </w:r>
      <w:del w:id="282" w:author="Microsoft Office User" w:date="2021-07-15T10:58:00Z">
        <w:r w:rsidDel="00E214BC">
          <w:rPr>
            <w:rFonts w:ascii="Arial" w:hAnsi="Arial" w:cs="Arial"/>
            <w:color w:val="333333"/>
          </w:rPr>
          <w:delText>CDMS</w:delText>
        </w:r>
      </w:del>
      <w:ins w:id="283" w:author="Microsoft Office User" w:date="2021-07-15T10:58:00Z">
        <w:r w:rsidR="00E214BC">
          <w:rPr>
            <w:rFonts w:ascii="Arial" w:hAnsi="Arial" w:cs="Arial"/>
            <w:color w:val="333333"/>
          </w:rPr>
          <w:t>CAS</w:t>
        </w:r>
      </w:ins>
      <w:r>
        <w:rPr>
          <w:rFonts w:ascii="Arial" w:hAnsi="Arial" w:cs="Arial"/>
          <w:color w:val="333333"/>
        </w:rPr>
        <w:t xml:space="preserve"> Software with or without notice.</w:t>
      </w:r>
      <w:r>
        <w:rPr>
          <w:rFonts w:ascii="Arial" w:hAnsi="Arial" w:cs="Arial"/>
          <w:color w:val="333333"/>
        </w:rPr>
        <w:br/>
        <w:t>(e)</w:t>
      </w:r>
      <w:r>
        <w:rPr>
          <w:rStyle w:val="apple-converted-space"/>
          <w:rFonts w:ascii="Arial" w:hAnsi="Arial" w:cs="Arial"/>
          <w:color w:val="333333"/>
        </w:rPr>
        <w:t> </w:t>
      </w:r>
      <w:r>
        <w:rPr>
          <w:rStyle w:val="Strong"/>
          <w:rFonts w:ascii="Arial" w:hAnsi="Arial" w:cs="Arial"/>
          <w:color w:val="333333"/>
        </w:rPr>
        <w:t>"Checkers"</w:t>
      </w:r>
      <w:r>
        <w:rPr>
          <w:rStyle w:val="apple-converted-space"/>
          <w:rFonts w:ascii="Arial" w:hAnsi="Arial" w:cs="Arial"/>
          <w:color w:val="333333"/>
        </w:rPr>
        <w:t> </w:t>
      </w:r>
      <w:r>
        <w:rPr>
          <w:rFonts w:ascii="Arial" w:hAnsi="Arial" w:cs="Arial"/>
          <w:color w:val="333333"/>
        </w:rPr>
        <w:t>means those persons who you have authorised and registered as being suitably qualified and experienced to access and use the Services.</w:t>
      </w:r>
    </w:p>
    <w:p w14:paraId="0E365648" w14:textId="77777777" w:rsidR="00CD2D9A" w:rsidRDefault="00CD2D9A" w:rsidP="00CD2D9A">
      <w:pPr>
        <w:pStyle w:val="Heading4"/>
        <w:rPr>
          <w:rFonts w:ascii="Arial" w:hAnsi="Arial" w:cs="Arial"/>
          <w:color w:val="333333"/>
        </w:rPr>
      </w:pPr>
      <w:r>
        <w:rPr>
          <w:rFonts w:ascii="Arial" w:hAnsi="Arial" w:cs="Arial"/>
          <w:color w:val="333333"/>
        </w:rPr>
        <w:t>3. Data Management Services</w:t>
      </w:r>
    </w:p>
    <w:p w14:paraId="5598AF6B" w14:textId="6C571606" w:rsidR="00CD2D9A" w:rsidRDefault="00CD2D9A" w:rsidP="00CD2D9A">
      <w:pPr>
        <w:pStyle w:val="NormalWeb"/>
        <w:rPr>
          <w:rFonts w:ascii="Arial" w:hAnsi="Arial" w:cs="Arial"/>
          <w:color w:val="333333"/>
        </w:rPr>
      </w:pPr>
      <w:r>
        <w:rPr>
          <w:rFonts w:ascii="Arial" w:hAnsi="Arial" w:cs="Arial"/>
          <w:color w:val="333333"/>
        </w:rPr>
        <w:t>We will provide you with the Services, which are more fully described on our website at</w:t>
      </w:r>
      <w:r>
        <w:rPr>
          <w:rStyle w:val="apple-converted-space"/>
          <w:rFonts w:ascii="Arial" w:hAnsi="Arial" w:cs="Arial"/>
          <w:color w:val="333333"/>
        </w:rPr>
        <w:t> </w:t>
      </w:r>
      <w:r w:rsidR="00E214BC">
        <w:fldChar w:fldCharType="begin"/>
      </w:r>
      <w:r w:rsidR="00E214BC">
        <w:instrText xml:space="preserve"> HYPERLINK "https://abeservices.netlify.app/../CDMS_service/CDMS_service.html" </w:instrText>
      </w:r>
      <w:r w:rsidR="00E214BC">
        <w:fldChar w:fldCharType="separate"/>
      </w:r>
      <w:del w:id="284" w:author="Microsoft Office User" w:date="2021-07-15T10:58:00Z">
        <w:r w:rsidDel="00E214BC">
          <w:rPr>
            <w:rStyle w:val="Hyperlink"/>
            <w:rFonts w:ascii="Arial" w:hAnsi="Arial" w:cs="Arial"/>
            <w:color w:val="0050A0"/>
            <w:u w:val="none"/>
          </w:rPr>
          <w:delText>CDMS</w:delText>
        </w:r>
      </w:del>
      <w:ins w:id="285" w:author="Microsoft Office User" w:date="2021-07-15T10:58:00Z">
        <w:r w:rsidR="00E214BC">
          <w:rPr>
            <w:rStyle w:val="Hyperlink"/>
            <w:rFonts w:ascii="Arial" w:hAnsi="Arial" w:cs="Arial"/>
            <w:color w:val="0050A0"/>
            <w:u w:val="none"/>
          </w:rPr>
          <w:t>CAS</w:t>
        </w:r>
      </w:ins>
      <w:r>
        <w:rPr>
          <w:rStyle w:val="Hyperlink"/>
          <w:rFonts w:ascii="Arial" w:hAnsi="Arial" w:cs="Arial"/>
          <w:color w:val="0050A0"/>
          <w:u w:val="none"/>
        </w:rPr>
        <w:t xml:space="preserve"> Services</w:t>
      </w:r>
      <w:r w:rsidR="00E214BC">
        <w:rPr>
          <w:rStyle w:val="Hyperlink"/>
          <w:rFonts w:ascii="Arial" w:hAnsi="Arial" w:cs="Arial"/>
          <w:color w:val="0050A0"/>
          <w:u w:val="none"/>
        </w:rPr>
        <w:fldChar w:fldCharType="end"/>
      </w:r>
      <w:r>
        <w:rPr>
          <w:rFonts w:ascii="Arial" w:hAnsi="Arial" w:cs="Arial"/>
          <w:color w:val="333333"/>
        </w:rPr>
        <w:t>. We reserve the right to change the scope of the Services but not before we publish a notice of those changes on our website.</w:t>
      </w:r>
    </w:p>
    <w:p w14:paraId="5D8E7C9A" w14:textId="2ABAF0C7" w:rsidR="00CD2D9A" w:rsidRDefault="00CD2D9A" w:rsidP="00CD2D9A">
      <w:pPr>
        <w:pStyle w:val="Heading4"/>
        <w:rPr>
          <w:rFonts w:ascii="Arial" w:hAnsi="Arial" w:cs="Arial"/>
          <w:color w:val="333333"/>
        </w:rPr>
      </w:pPr>
      <w:r>
        <w:rPr>
          <w:rFonts w:ascii="Arial" w:hAnsi="Arial" w:cs="Arial"/>
          <w:color w:val="333333"/>
        </w:rPr>
        <w:t>4. Charges and Payment</w:t>
      </w:r>
      <w:ins w:id="286" w:author="Microsoft Office User" w:date="2021-07-15T16:27:00Z">
        <w:r w:rsidR="00247BA5">
          <w:rPr>
            <w:rFonts w:ascii="Arial" w:hAnsi="Arial" w:cs="Arial"/>
            <w:color w:val="333333"/>
          </w:rPr>
          <w:t>, excluding tria</w:t>
        </w:r>
      </w:ins>
      <w:ins w:id="287" w:author="Microsoft Office User" w:date="2021-07-15T16:28:00Z">
        <w:r w:rsidR="00247BA5">
          <w:rPr>
            <w:rFonts w:ascii="Arial" w:hAnsi="Arial" w:cs="Arial"/>
            <w:color w:val="333333"/>
          </w:rPr>
          <w:t>l use which is free of charge.</w:t>
        </w:r>
      </w:ins>
    </w:p>
    <w:p w14:paraId="3E4F0CE4" w14:textId="40E82398" w:rsidR="00CD2D9A" w:rsidRDefault="00CD2D9A" w:rsidP="00CD2D9A">
      <w:pPr>
        <w:pStyle w:val="NormalWeb"/>
        <w:rPr>
          <w:rFonts w:ascii="Arial" w:hAnsi="Arial" w:cs="Arial"/>
          <w:color w:val="333333"/>
        </w:rPr>
      </w:pPr>
      <w:r>
        <w:rPr>
          <w:rFonts w:ascii="Arial" w:hAnsi="Arial" w:cs="Arial"/>
          <w:color w:val="333333"/>
        </w:rPr>
        <w:t xml:space="preserve">(a) You agree to pay the charges for use of the </w:t>
      </w:r>
      <w:del w:id="288" w:author="Microsoft Office User" w:date="2021-07-15T10:58:00Z">
        <w:r w:rsidDel="00E214BC">
          <w:rPr>
            <w:rFonts w:ascii="Arial" w:hAnsi="Arial" w:cs="Arial"/>
            <w:color w:val="333333"/>
          </w:rPr>
          <w:delText>CDMS</w:delText>
        </w:r>
      </w:del>
      <w:ins w:id="289" w:author="Microsoft Office User" w:date="2021-07-15T10:58:00Z">
        <w:r w:rsidR="00E214BC">
          <w:rPr>
            <w:rFonts w:ascii="Arial" w:hAnsi="Arial" w:cs="Arial"/>
            <w:color w:val="333333"/>
          </w:rPr>
          <w:t>CAS</w:t>
        </w:r>
      </w:ins>
      <w:r>
        <w:rPr>
          <w:rFonts w:ascii="Arial" w:hAnsi="Arial" w:cs="Arial"/>
          <w:color w:val="333333"/>
        </w:rPr>
        <w:t xml:space="preserve"> Software and for provision of the Services at the rates shown on our web site screen entitled</w:t>
      </w:r>
      <w:r>
        <w:rPr>
          <w:rStyle w:val="apple-converted-space"/>
          <w:rFonts w:ascii="Arial" w:hAnsi="Arial" w:cs="Arial"/>
          <w:color w:val="333333"/>
        </w:rPr>
        <w:t> </w:t>
      </w:r>
      <w:r>
        <w:rPr>
          <w:rStyle w:val="Strong"/>
          <w:rFonts w:ascii="Arial" w:hAnsi="Arial" w:cs="Arial"/>
          <w:color w:val="333333"/>
        </w:rPr>
        <w:t>"Charges"</w:t>
      </w:r>
      <w:r>
        <w:rPr>
          <w:rStyle w:val="apple-converted-space"/>
          <w:rFonts w:ascii="Arial" w:hAnsi="Arial" w:cs="Arial"/>
          <w:color w:val="333333"/>
        </w:rPr>
        <w:t> </w:t>
      </w:r>
      <w:r>
        <w:rPr>
          <w:rFonts w:ascii="Arial" w:hAnsi="Arial" w:cs="Arial"/>
          <w:color w:val="333333"/>
        </w:rPr>
        <w:t>(the</w:t>
      </w:r>
      <w:r>
        <w:rPr>
          <w:rStyle w:val="apple-converted-space"/>
          <w:rFonts w:ascii="Arial" w:hAnsi="Arial" w:cs="Arial"/>
          <w:color w:val="333333"/>
        </w:rPr>
        <w:t> </w:t>
      </w:r>
      <w:r>
        <w:rPr>
          <w:rStyle w:val="Strong"/>
          <w:rFonts w:ascii="Arial" w:hAnsi="Arial" w:cs="Arial"/>
          <w:color w:val="333333"/>
        </w:rPr>
        <w:t>"Charges"</w:t>
      </w:r>
      <w:r>
        <w:rPr>
          <w:rFonts w:ascii="Arial" w:hAnsi="Arial" w:cs="Arial"/>
          <w:color w:val="333333"/>
        </w:rPr>
        <w:t>).</w:t>
      </w:r>
      <w:r>
        <w:rPr>
          <w:rFonts w:ascii="Arial" w:hAnsi="Arial" w:cs="Arial"/>
          <w:color w:val="333333"/>
        </w:rPr>
        <w:br/>
        <w:t>(b) We may alter the Charges but will publish a notice of fee changes on-line 28 days before such increases will take effect.</w:t>
      </w:r>
      <w:r>
        <w:rPr>
          <w:rStyle w:val="apple-converted-space"/>
          <w:rFonts w:ascii="Arial" w:hAnsi="Arial" w:cs="Arial"/>
          <w:color w:val="333333"/>
        </w:rPr>
        <w:t> </w:t>
      </w:r>
      <w:r>
        <w:rPr>
          <w:rFonts w:ascii="Arial" w:hAnsi="Arial" w:cs="Arial"/>
          <w:color w:val="333333"/>
        </w:rPr>
        <w:br/>
        <w:t>(c) You agree to pay us by way of direct debit from your credit card using a trusted e-commerce vendor. You expressly authorise the debit of your credit card of amounts equal to the Charges payable.</w:t>
      </w:r>
      <w:r>
        <w:rPr>
          <w:rFonts w:ascii="Arial" w:hAnsi="Arial" w:cs="Arial"/>
          <w:color w:val="333333"/>
        </w:rPr>
        <w:br/>
        <w:t>(d) If the e-commerce vendor is unable to debit your card for the Charges, we may, at our option, immediately suspend your account and access to the Services.</w:t>
      </w:r>
      <w:r>
        <w:rPr>
          <w:rFonts w:ascii="Arial" w:hAnsi="Arial" w:cs="Arial"/>
          <w:color w:val="333333"/>
        </w:rPr>
        <w:br/>
        <w:t>(e) If in our opinion credit card payment is no longer appropriate or feasible, we may alter the payment method at our sole discretion.</w:t>
      </w:r>
      <w:r>
        <w:rPr>
          <w:rFonts w:ascii="Arial" w:hAnsi="Arial" w:cs="Arial"/>
          <w:color w:val="333333"/>
        </w:rPr>
        <w:br/>
        <w:t xml:space="preserve">(f) All payments made to us for the use of the </w:t>
      </w:r>
      <w:del w:id="290" w:author="Microsoft Office User" w:date="2021-07-15T10:58:00Z">
        <w:r w:rsidDel="00E214BC">
          <w:rPr>
            <w:rFonts w:ascii="Arial" w:hAnsi="Arial" w:cs="Arial"/>
            <w:color w:val="333333"/>
          </w:rPr>
          <w:delText>CDMS</w:delText>
        </w:r>
      </w:del>
      <w:ins w:id="291" w:author="Microsoft Office User" w:date="2021-07-15T10:58:00Z">
        <w:r w:rsidR="00E214BC">
          <w:rPr>
            <w:rFonts w:ascii="Arial" w:hAnsi="Arial" w:cs="Arial"/>
            <w:color w:val="333333"/>
          </w:rPr>
          <w:t>CAS</w:t>
        </w:r>
      </w:ins>
      <w:r>
        <w:rPr>
          <w:rFonts w:ascii="Arial" w:hAnsi="Arial" w:cs="Arial"/>
          <w:color w:val="333333"/>
        </w:rPr>
        <w:t xml:space="preserve"> Software and for provision of the Services are non-refundable. If you terminate this agreement, we will not refund any Charges which you may have already paid.</w:t>
      </w:r>
      <w:r>
        <w:rPr>
          <w:rStyle w:val="apple-converted-space"/>
          <w:rFonts w:ascii="Arial" w:hAnsi="Arial" w:cs="Arial"/>
          <w:color w:val="333333"/>
        </w:rPr>
        <w:t> </w:t>
      </w:r>
      <w:r>
        <w:rPr>
          <w:rFonts w:ascii="Arial" w:hAnsi="Arial" w:cs="Arial"/>
          <w:color w:val="333333"/>
        </w:rPr>
        <w:br/>
        <w:t>(g) We do not keep or store any of your credit card information.</w:t>
      </w:r>
      <w:r>
        <w:rPr>
          <w:rStyle w:val="apple-converted-space"/>
          <w:rFonts w:ascii="Arial" w:hAnsi="Arial" w:cs="Arial"/>
          <w:color w:val="333333"/>
        </w:rPr>
        <w:t> </w:t>
      </w:r>
      <w:r>
        <w:rPr>
          <w:rFonts w:ascii="Arial" w:hAnsi="Arial" w:cs="Arial"/>
          <w:color w:val="333333"/>
        </w:rPr>
        <w:br/>
        <w:t>(h)</w:t>
      </w:r>
      <w:r>
        <w:rPr>
          <w:rStyle w:val="apple-converted-space"/>
          <w:rFonts w:ascii="Arial" w:hAnsi="Arial" w:cs="Arial"/>
          <w:color w:val="333333"/>
        </w:rPr>
        <w:t> </w:t>
      </w:r>
      <w:r>
        <w:rPr>
          <w:rStyle w:val="Strong"/>
          <w:rFonts w:ascii="Arial" w:hAnsi="Arial" w:cs="Arial"/>
          <w:color w:val="333333"/>
        </w:rPr>
        <w:t>"In Debt Accounts"</w:t>
      </w:r>
      <w:r>
        <w:rPr>
          <w:rStyle w:val="apple-converted-space"/>
          <w:rFonts w:ascii="Arial" w:hAnsi="Arial" w:cs="Arial"/>
          <w:color w:val="333333"/>
        </w:rPr>
        <w:t> </w:t>
      </w:r>
      <w:r>
        <w:rPr>
          <w:rFonts w:ascii="Arial" w:hAnsi="Arial" w:cs="Arial"/>
          <w:color w:val="333333"/>
        </w:rPr>
        <w:t xml:space="preserve">are those that are unpaid after the due date, or those whose charges are refused by your credit card company, or direct cheque account debits that are refused by your financial institution. We may block access to the Services if your account is an In Debt Account. </w:t>
      </w:r>
      <w:proofErr w:type="spellStart"/>
      <w:r>
        <w:rPr>
          <w:rFonts w:ascii="Arial" w:hAnsi="Arial" w:cs="Arial"/>
          <w:color w:val="333333"/>
        </w:rPr>
        <w:t>Your</w:t>
      </w:r>
      <w:proofErr w:type="spellEnd"/>
      <w:r>
        <w:rPr>
          <w:rFonts w:ascii="Arial" w:hAnsi="Arial" w:cs="Arial"/>
          <w:color w:val="333333"/>
        </w:rPr>
        <w:t xml:space="preserve"> In Debt Account will continue to accrue charges while it remains outstanding and we will grant you access to the Services only when you have paid all outstanding amounts, in cleared funds, in full.</w:t>
      </w:r>
    </w:p>
    <w:p w14:paraId="79AE64B6" w14:textId="77777777" w:rsidR="00CD2D9A" w:rsidRDefault="00CD2D9A" w:rsidP="00CD2D9A">
      <w:pPr>
        <w:pStyle w:val="Heading4"/>
        <w:rPr>
          <w:rFonts w:ascii="Arial" w:hAnsi="Arial" w:cs="Arial"/>
          <w:color w:val="333333"/>
        </w:rPr>
      </w:pPr>
      <w:r>
        <w:rPr>
          <w:rFonts w:ascii="Arial" w:hAnsi="Arial" w:cs="Arial"/>
          <w:color w:val="333333"/>
        </w:rPr>
        <w:lastRenderedPageBreak/>
        <w:t>5. Licence Restrictions</w:t>
      </w:r>
    </w:p>
    <w:p w14:paraId="325A8ACF" w14:textId="77777777" w:rsidR="00CD2D9A" w:rsidRDefault="00CD2D9A" w:rsidP="00CD2D9A">
      <w:pPr>
        <w:pStyle w:val="NormalWeb"/>
        <w:rPr>
          <w:rFonts w:ascii="Arial" w:hAnsi="Arial" w:cs="Arial"/>
          <w:color w:val="333333"/>
        </w:rPr>
      </w:pPr>
      <w:r>
        <w:rPr>
          <w:rFonts w:ascii="Arial" w:hAnsi="Arial" w:cs="Arial"/>
          <w:color w:val="333333"/>
        </w:rPr>
        <w:t>(a) You must not:</w:t>
      </w:r>
    </w:p>
    <w:p w14:paraId="568C083B" w14:textId="201C46D3" w:rsidR="00CD2D9A" w:rsidRDefault="00CD2D9A" w:rsidP="00CD2D9A">
      <w:pPr>
        <w:pStyle w:val="NormalWeb"/>
        <w:rPr>
          <w:rFonts w:ascii="Arial" w:hAnsi="Arial" w:cs="Arial"/>
          <w:color w:val="333333"/>
        </w:rPr>
      </w:pPr>
      <w:r>
        <w:rPr>
          <w:rFonts w:ascii="Arial" w:hAnsi="Arial" w:cs="Arial"/>
          <w:color w:val="333333"/>
        </w:rPr>
        <w:t>(</w:t>
      </w:r>
      <w:proofErr w:type="spellStart"/>
      <w:r>
        <w:rPr>
          <w:rFonts w:ascii="Arial" w:hAnsi="Arial" w:cs="Arial"/>
          <w:color w:val="333333"/>
        </w:rPr>
        <w:t>i</w:t>
      </w:r>
      <w:proofErr w:type="spellEnd"/>
      <w:r>
        <w:rPr>
          <w:rFonts w:ascii="Arial" w:hAnsi="Arial" w:cs="Arial"/>
          <w:color w:val="333333"/>
        </w:rPr>
        <w:t xml:space="preserve">) remove any proprietary notices from any Services, data or information, or from the </w:t>
      </w:r>
      <w:del w:id="292" w:author="Microsoft Office User" w:date="2021-07-15T10:58:00Z">
        <w:r w:rsidDel="00E214BC">
          <w:rPr>
            <w:rFonts w:ascii="Arial" w:hAnsi="Arial" w:cs="Arial"/>
            <w:color w:val="333333"/>
          </w:rPr>
          <w:delText>CDMS</w:delText>
        </w:r>
      </w:del>
      <w:ins w:id="293" w:author="Microsoft Office User" w:date="2021-07-15T10:58:00Z">
        <w:r w:rsidR="00E214BC">
          <w:rPr>
            <w:rFonts w:ascii="Arial" w:hAnsi="Arial" w:cs="Arial"/>
            <w:color w:val="333333"/>
          </w:rPr>
          <w:t>CAS</w:t>
        </w:r>
      </w:ins>
      <w:r>
        <w:rPr>
          <w:rFonts w:ascii="Arial" w:hAnsi="Arial" w:cs="Arial"/>
          <w:color w:val="333333"/>
        </w:rPr>
        <w:t xml:space="preserve"> Software or any copy thereof;</w:t>
      </w:r>
      <w:r>
        <w:rPr>
          <w:rStyle w:val="apple-converted-space"/>
          <w:rFonts w:ascii="Arial" w:hAnsi="Arial" w:cs="Arial"/>
          <w:color w:val="333333"/>
        </w:rPr>
        <w:t> </w:t>
      </w:r>
      <w:r>
        <w:rPr>
          <w:rFonts w:ascii="Arial" w:hAnsi="Arial" w:cs="Arial"/>
          <w:color w:val="333333"/>
        </w:rPr>
        <w:br/>
        <w:t xml:space="preserve">(ii) cause, permit or authorize the modification, creation of derivative works, translation, copying of the </w:t>
      </w:r>
      <w:del w:id="294" w:author="Microsoft Office User" w:date="2021-07-15T10:58:00Z">
        <w:r w:rsidDel="00E214BC">
          <w:rPr>
            <w:rFonts w:ascii="Arial" w:hAnsi="Arial" w:cs="Arial"/>
            <w:color w:val="333333"/>
          </w:rPr>
          <w:delText>CDMS</w:delText>
        </w:r>
      </w:del>
      <w:ins w:id="295" w:author="Microsoft Office User" w:date="2021-07-15T10:58:00Z">
        <w:r w:rsidR="00E214BC">
          <w:rPr>
            <w:rFonts w:ascii="Arial" w:hAnsi="Arial" w:cs="Arial"/>
            <w:color w:val="333333"/>
          </w:rPr>
          <w:t>CAS</w:t>
        </w:r>
      </w:ins>
      <w:r>
        <w:rPr>
          <w:rFonts w:ascii="Arial" w:hAnsi="Arial" w:cs="Arial"/>
          <w:color w:val="333333"/>
        </w:rPr>
        <w:t xml:space="preserve"> Software or the Services;</w:t>
      </w:r>
      <w:r>
        <w:rPr>
          <w:rStyle w:val="apple-converted-space"/>
          <w:rFonts w:ascii="Arial" w:hAnsi="Arial" w:cs="Arial"/>
          <w:color w:val="333333"/>
        </w:rPr>
        <w:t> </w:t>
      </w:r>
      <w:r>
        <w:rPr>
          <w:rFonts w:ascii="Arial" w:hAnsi="Arial" w:cs="Arial"/>
          <w:color w:val="333333"/>
        </w:rPr>
        <w:br/>
        <w:t xml:space="preserve">(iii) sell, sub-licence, assign, rent, lease, act as a service bureau, or grant rights in the </w:t>
      </w:r>
      <w:del w:id="296" w:author="Microsoft Office User" w:date="2021-07-15T10:58:00Z">
        <w:r w:rsidDel="00E214BC">
          <w:rPr>
            <w:rFonts w:ascii="Arial" w:hAnsi="Arial" w:cs="Arial"/>
            <w:color w:val="333333"/>
          </w:rPr>
          <w:delText>CDMS</w:delText>
        </w:r>
      </w:del>
      <w:ins w:id="297" w:author="Microsoft Office User" w:date="2021-07-15T10:58:00Z">
        <w:r w:rsidR="00E214BC">
          <w:rPr>
            <w:rFonts w:ascii="Arial" w:hAnsi="Arial" w:cs="Arial"/>
            <w:color w:val="333333"/>
          </w:rPr>
          <w:t>CAS</w:t>
        </w:r>
      </w:ins>
      <w:r>
        <w:rPr>
          <w:rFonts w:ascii="Arial" w:hAnsi="Arial" w:cs="Arial"/>
          <w:color w:val="333333"/>
        </w:rPr>
        <w:t xml:space="preserve"> Software or Services, to any other entity without our prior written consent;</w:t>
      </w:r>
      <w:r>
        <w:rPr>
          <w:rStyle w:val="apple-converted-space"/>
          <w:rFonts w:ascii="Arial" w:hAnsi="Arial" w:cs="Arial"/>
          <w:color w:val="333333"/>
        </w:rPr>
        <w:t> </w:t>
      </w:r>
      <w:r>
        <w:rPr>
          <w:rFonts w:ascii="Arial" w:hAnsi="Arial" w:cs="Arial"/>
          <w:color w:val="333333"/>
        </w:rPr>
        <w:br/>
        <w:t xml:space="preserve">(iv) use the </w:t>
      </w:r>
      <w:del w:id="298" w:author="Microsoft Office User" w:date="2021-07-15T10:58:00Z">
        <w:r w:rsidDel="00E214BC">
          <w:rPr>
            <w:rFonts w:ascii="Arial" w:hAnsi="Arial" w:cs="Arial"/>
            <w:color w:val="333333"/>
          </w:rPr>
          <w:delText>CDMS</w:delText>
        </w:r>
      </w:del>
      <w:ins w:id="299" w:author="Microsoft Office User" w:date="2021-07-15T10:58:00Z">
        <w:r w:rsidR="00E214BC">
          <w:rPr>
            <w:rFonts w:ascii="Arial" w:hAnsi="Arial" w:cs="Arial"/>
            <w:color w:val="333333"/>
          </w:rPr>
          <w:t>CAS</w:t>
        </w:r>
      </w:ins>
      <w:r>
        <w:rPr>
          <w:rFonts w:ascii="Arial" w:hAnsi="Arial" w:cs="Arial"/>
          <w:color w:val="333333"/>
        </w:rPr>
        <w:t xml:space="preserve"> Software or the Services for any internal purposes for the benefit of any third party or charge any person for the use of the </w:t>
      </w:r>
      <w:del w:id="300" w:author="Microsoft Office User" w:date="2021-07-15T10:58:00Z">
        <w:r w:rsidDel="00E214BC">
          <w:rPr>
            <w:rFonts w:ascii="Arial" w:hAnsi="Arial" w:cs="Arial"/>
            <w:color w:val="333333"/>
          </w:rPr>
          <w:delText>CDMS</w:delText>
        </w:r>
      </w:del>
      <w:ins w:id="301" w:author="Microsoft Office User" w:date="2021-07-15T10:58:00Z">
        <w:r w:rsidR="00E214BC">
          <w:rPr>
            <w:rFonts w:ascii="Arial" w:hAnsi="Arial" w:cs="Arial"/>
            <w:color w:val="333333"/>
          </w:rPr>
          <w:t>CAS</w:t>
        </w:r>
      </w:ins>
      <w:r>
        <w:rPr>
          <w:rFonts w:ascii="Arial" w:hAnsi="Arial" w:cs="Arial"/>
          <w:color w:val="333333"/>
        </w:rPr>
        <w:t xml:space="preserve"> Software;</w:t>
      </w:r>
      <w:r>
        <w:rPr>
          <w:rStyle w:val="apple-converted-space"/>
          <w:rFonts w:ascii="Arial" w:hAnsi="Arial" w:cs="Arial"/>
          <w:color w:val="333333"/>
        </w:rPr>
        <w:t> </w:t>
      </w:r>
      <w:r>
        <w:rPr>
          <w:rFonts w:ascii="Arial" w:hAnsi="Arial" w:cs="Arial"/>
          <w:color w:val="333333"/>
        </w:rPr>
        <w:br/>
        <w:t xml:space="preserve">(v) use the </w:t>
      </w:r>
      <w:del w:id="302" w:author="Microsoft Office User" w:date="2021-07-15T10:58:00Z">
        <w:r w:rsidDel="00E214BC">
          <w:rPr>
            <w:rFonts w:ascii="Arial" w:hAnsi="Arial" w:cs="Arial"/>
            <w:color w:val="333333"/>
          </w:rPr>
          <w:delText>CDMS</w:delText>
        </w:r>
      </w:del>
      <w:ins w:id="303" w:author="Microsoft Office User" w:date="2021-07-15T10:58:00Z">
        <w:r w:rsidR="00E214BC">
          <w:rPr>
            <w:rFonts w:ascii="Arial" w:hAnsi="Arial" w:cs="Arial"/>
            <w:color w:val="333333"/>
          </w:rPr>
          <w:t>CAS</w:t>
        </w:r>
      </w:ins>
      <w:r>
        <w:rPr>
          <w:rFonts w:ascii="Arial" w:hAnsi="Arial" w:cs="Arial"/>
          <w:color w:val="333333"/>
        </w:rPr>
        <w:t xml:space="preserve"> Software or the Services to, or in any way that would violate any applicable law, regulation or ordinance;</w:t>
      </w:r>
      <w:r>
        <w:rPr>
          <w:rStyle w:val="apple-converted-space"/>
          <w:rFonts w:ascii="Arial" w:hAnsi="Arial" w:cs="Arial"/>
          <w:color w:val="333333"/>
        </w:rPr>
        <w:t> </w:t>
      </w:r>
      <w:r>
        <w:rPr>
          <w:rFonts w:ascii="Arial" w:hAnsi="Arial" w:cs="Arial"/>
          <w:color w:val="333333"/>
        </w:rPr>
        <w:br/>
        <w:t xml:space="preserve">(vi) collect any information or communication about the Services or users of the </w:t>
      </w:r>
      <w:del w:id="304" w:author="Microsoft Office User" w:date="2021-07-15T10:58:00Z">
        <w:r w:rsidDel="00E214BC">
          <w:rPr>
            <w:rFonts w:ascii="Arial" w:hAnsi="Arial" w:cs="Arial"/>
            <w:color w:val="333333"/>
          </w:rPr>
          <w:delText>CDMS</w:delText>
        </w:r>
      </w:del>
      <w:ins w:id="305" w:author="Microsoft Office User" w:date="2021-07-15T10:58:00Z">
        <w:r w:rsidR="00E214BC">
          <w:rPr>
            <w:rFonts w:ascii="Arial" w:hAnsi="Arial" w:cs="Arial"/>
            <w:color w:val="333333"/>
          </w:rPr>
          <w:t>CAS</w:t>
        </w:r>
      </w:ins>
      <w:r>
        <w:rPr>
          <w:rFonts w:ascii="Arial" w:hAnsi="Arial" w:cs="Arial"/>
          <w:color w:val="333333"/>
        </w:rPr>
        <w:t xml:space="preserve"> Software or Services by monitoring, interdicting or intercepting any process of the </w:t>
      </w:r>
      <w:del w:id="306" w:author="Microsoft Office User" w:date="2021-07-15T10:58:00Z">
        <w:r w:rsidDel="00E214BC">
          <w:rPr>
            <w:rFonts w:ascii="Arial" w:hAnsi="Arial" w:cs="Arial"/>
            <w:color w:val="333333"/>
          </w:rPr>
          <w:delText>CDMS</w:delText>
        </w:r>
      </w:del>
      <w:ins w:id="307" w:author="Microsoft Office User" w:date="2021-07-15T10:58:00Z">
        <w:r w:rsidR="00E214BC">
          <w:rPr>
            <w:rFonts w:ascii="Arial" w:hAnsi="Arial" w:cs="Arial"/>
            <w:color w:val="333333"/>
          </w:rPr>
          <w:t>CAS</w:t>
        </w:r>
      </w:ins>
      <w:r>
        <w:rPr>
          <w:rFonts w:ascii="Arial" w:hAnsi="Arial" w:cs="Arial"/>
          <w:color w:val="333333"/>
        </w:rPr>
        <w:t xml:space="preserve"> Software or the Services;</w:t>
      </w:r>
      <w:r>
        <w:rPr>
          <w:rFonts w:ascii="Arial" w:hAnsi="Arial" w:cs="Arial"/>
          <w:color w:val="333333"/>
        </w:rPr>
        <w:br/>
        <w:t xml:space="preserve">(vii) use any type of bot, spider virus, clock, timer, counter, worm, software lock, drop dead device, packet-sniffer, Trojan-horse routing, trap door, time bomb or any other codes or instructions that are designed to be used to provide a means of surreptitious or unauthorized access or that are designed to distort, delete, damage or disassemble the </w:t>
      </w:r>
      <w:del w:id="308" w:author="Microsoft Office User" w:date="2021-07-15T10:58:00Z">
        <w:r w:rsidDel="00E214BC">
          <w:rPr>
            <w:rFonts w:ascii="Arial" w:hAnsi="Arial" w:cs="Arial"/>
            <w:color w:val="333333"/>
          </w:rPr>
          <w:delText>CDMS</w:delText>
        </w:r>
      </w:del>
      <w:ins w:id="309" w:author="Microsoft Office User" w:date="2021-07-15T10:58:00Z">
        <w:r w:rsidR="00E214BC">
          <w:rPr>
            <w:rFonts w:ascii="Arial" w:hAnsi="Arial" w:cs="Arial"/>
            <w:color w:val="333333"/>
          </w:rPr>
          <w:t>CAS</w:t>
        </w:r>
      </w:ins>
      <w:r>
        <w:rPr>
          <w:rFonts w:ascii="Arial" w:hAnsi="Arial" w:cs="Arial"/>
          <w:color w:val="333333"/>
        </w:rPr>
        <w:t xml:space="preserve"> Software or the Services;</w:t>
      </w:r>
      <w:r>
        <w:rPr>
          <w:rFonts w:ascii="Arial" w:hAnsi="Arial" w:cs="Arial"/>
          <w:color w:val="333333"/>
        </w:rPr>
        <w:br/>
        <w:t xml:space="preserve">(viii) attempt to decompile, reverse engineer or hack the </w:t>
      </w:r>
      <w:del w:id="310" w:author="Microsoft Office User" w:date="2021-07-15T10:58:00Z">
        <w:r w:rsidDel="00E214BC">
          <w:rPr>
            <w:rFonts w:ascii="Arial" w:hAnsi="Arial" w:cs="Arial"/>
            <w:color w:val="333333"/>
          </w:rPr>
          <w:delText>CDMS</w:delText>
        </w:r>
      </w:del>
      <w:ins w:id="311" w:author="Microsoft Office User" w:date="2021-07-15T10:58:00Z">
        <w:r w:rsidR="00E214BC">
          <w:rPr>
            <w:rFonts w:ascii="Arial" w:hAnsi="Arial" w:cs="Arial"/>
            <w:color w:val="333333"/>
          </w:rPr>
          <w:t>CAS</w:t>
        </w:r>
      </w:ins>
      <w:r>
        <w:rPr>
          <w:rFonts w:ascii="Arial" w:hAnsi="Arial" w:cs="Arial"/>
          <w:color w:val="333333"/>
        </w:rPr>
        <w:t xml:space="preserve"> Software or to violate or attempt to overcome any encryption and/or other technical protection or security methods implemented by us with respect to the </w:t>
      </w:r>
      <w:del w:id="312" w:author="Microsoft Office User" w:date="2021-07-15T10:58:00Z">
        <w:r w:rsidDel="00E214BC">
          <w:rPr>
            <w:rFonts w:ascii="Arial" w:hAnsi="Arial" w:cs="Arial"/>
            <w:color w:val="333333"/>
          </w:rPr>
          <w:delText>CDMS</w:delText>
        </w:r>
      </w:del>
      <w:ins w:id="313" w:author="Microsoft Office User" w:date="2021-07-15T10:58:00Z">
        <w:r w:rsidR="00E214BC">
          <w:rPr>
            <w:rFonts w:ascii="Arial" w:hAnsi="Arial" w:cs="Arial"/>
            <w:color w:val="333333"/>
          </w:rPr>
          <w:t>CAS</w:t>
        </w:r>
      </w:ins>
      <w:r>
        <w:rPr>
          <w:rFonts w:ascii="Arial" w:hAnsi="Arial" w:cs="Arial"/>
          <w:color w:val="333333"/>
        </w:rPr>
        <w:t xml:space="preserve"> Software and/or data transmitted, processed or stored by us or other users of the </w:t>
      </w:r>
      <w:del w:id="314" w:author="Microsoft Office User" w:date="2021-07-15T10:58:00Z">
        <w:r w:rsidDel="00E214BC">
          <w:rPr>
            <w:rFonts w:ascii="Arial" w:hAnsi="Arial" w:cs="Arial"/>
            <w:color w:val="333333"/>
          </w:rPr>
          <w:delText>CDMS</w:delText>
        </w:r>
      </w:del>
      <w:ins w:id="315" w:author="Microsoft Office User" w:date="2021-07-15T10:58:00Z">
        <w:r w:rsidR="00E214BC">
          <w:rPr>
            <w:rFonts w:ascii="Arial" w:hAnsi="Arial" w:cs="Arial"/>
            <w:color w:val="333333"/>
          </w:rPr>
          <w:t>CAS</w:t>
        </w:r>
      </w:ins>
      <w:r>
        <w:rPr>
          <w:rFonts w:ascii="Arial" w:hAnsi="Arial" w:cs="Arial"/>
          <w:color w:val="333333"/>
        </w:rPr>
        <w:t xml:space="preserve"> Software;</w:t>
      </w:r>
      <w:r>
        <w:rPr>
          <w:rStyle w:val="apple-converted-space"/>
          <w:rFonts w:ascii="Arial" w:hAnsi="Arial" w:cs="Arial"/>
          <w:color w:val="333333"/>
        </w:rPr>
        <w:t> </w:t>
      </w:r>
      <w:r>
        <w:rPr>
          <w:rFonts w:ascii="Arial" w:hAnsi="Arial" w:cs="Arial"/>
          <w:color w:val="333333"/>
        </w:rPr>
        <w:br/>
        <w:t xml:space="preserve">(ix) use any automatic or manual device or process to interfere or attempt to interfere with the proper working of the </w:t>
      </w:r>
      <w:del w:id="316" w:author="Microsoft Office User" w:date="2021-07-15T10:58:00Z">
        <w:r w:rsidDel="00E214BC">
          <w:rPr>
            <w:rFonts w:ascii="Arial" w:hAnsi="Arial" w:cs="Arial"/>
            <w:color w:val="333333"/>
          </w:rPr>
          <w:delText>CDMS</w:delText>
        </w:r>
      </w:del>
      <w:ins w:id="317" w:author="Microsoft Office User" w:date="2021-07-15T10:58:00Z">
        <w:r w:rsidR="00E214BC">
          <w:rPr>
            <w:rFonts w:ascii="Arial" w:hAnsi="Arial" w:cs="Arial"/>
            <w:color w:val="333333"/>
          </w:rPr>
          <w:t>CAS</w:t>
        </w:r>
      </w:ins>
      <w:r>
        <w:rPr>
          <w:rFonts w:ascii="Arial" w:hAnsi="Arial" w:cs="Arial"/>
          <w:color w:val="333333"/>
        </w:rPr>
        <w:t xml:space="preserve"> Software or Services. We reserve the right to investigate occurrences which may involve such violations, and may involve, and cooperate with, law enforcement authorities in prosecuting users who have participated in such violations; and</w:t>
      </w:r>
      <w:r>
        <w:rPr>
          <w:rFonts w:ascii="Arial" w:hAnsi="Arial" w:cs="Arial"/>
          <w:color w:val="333333"/>
        </w:rPr>
        <w:br/>
        <w:t xml:space="preserve">(x) use the </w:t>
      </w:r>
      <w:del w:id="318" w:author="Microsoft Office User" w:date="2021-07-15T10:58:00Z">
        <w:r w:rsidDel="00E214BC">
          <w:rPr>
            <w:rFonts w:ascii="Arial" w:hAnsi="Arial" w:cs="Arial"/>
            <w:color w:val="333333"/>
          </w:rPr>
          <w:delText>CDMS</w:delText>
        </w:r>
      </w:del>
      <w:ins w:id="319" w:author="Microsoft Office User" w:date="2021-07-15T10:58:00Z">
        <w:r w:rsidR="00E214BC">
          <w:rPr>
            <w:rFonts w:ascii="Arial" w:hAnsi="Arial" w:cs="Arial"/>
            <w:color w:val="333333"/>
          </w:rPr>
          <w:t>CAS</w:t>
        </w:r>
      </w:ins>
      <w:r>
        <w:rPr>
          <w:rFonts w:ascii="Arial" w:hAnsi="Arial" w:cs="Arial"/>
          <w:color w:val="333333"/>
        </w:rPr>
        <w:t xml:space="preserve"> Software or the Services in breach of any law.</w:t>
      </w:r>
    </w:p>
    <w:p w14:paraId="5524A1E3" w14:textId="77D5D39C" w:rsidR="00CD2D9A" w:rsidRDefault="00CD2D9A" w:rsidP="00CD2D9A">
      <w:pPr>
        <w:pStyle w:val="NormalWeb"/>
        <w:rPr>
          <w:rFonts w:ascii="Arial" w:hAnsi="Arial" w:cs="Arial"/>
          <w:color w:val="333333"/>
        </w:rPr>
      </w:pPr>
      <w:r>
        <w:rPr>
          <w:rFonts w:ascii="Arial" w:hAnsi="Arial" w:cs="Arial"/>
          <w:color w:val="333333"/>
        </w:rPr>
        <w:t xml:space="preserve">(b) When installed on your personal computer or PDA, the </w:t>
      </w:r>
      <w:del w:id="320" w:author="Microsoft Office User" w:date="2021-07-15T10:58:00Z">
        <w:r w:rsidDel="00E214BC">
          <w:rPr>
            <w:rFonts w:ascii="Arial" w:hAnsi="Arial" w:cs="Arial"/>
            <w:color w:val="333333"/>
          </w:rPr>
          <w:delText>CDMS</w:delText>
        </w:r>
      </w:del>
      <w:ins w:id="321" w:author="Microsoft Office User" w:date="2021-07-15T10:58:00Z">
        <w:r w:rsidR="00E214BC">
          <w:rPr>
            <w:rFonts w:ascii="Arial" w:hAnsi="Arial" w:cs="Arial"/>
            <w:color w:val="333333"/>
          </w:rPr>
          <w:t>CAS</w:t>
        </w:r>
      </w:ins>
      <w:r>
        <w:rPr>
          <w:rFonts w:ascii="Arial" w:hAnsi="Arial" w:cs="Arial"/>
          <w:color w:val="333333"/>
        </w:rPr>
        <w:t xml:space="preserve"> Software periodically communicates with our servers. Without notification to you, you acknowledge and consent to this periodic communication.</w:t>
      </w:r>
    </w:p>
    <w:p w14:paraId="7963753A" w14:textId="77777777" w:rsidR="00CD2D9A" w:rsidRDefault="00CD2D9A" w:rsidP="00CD2D9A">
      <w:pPr>
        <w:pStyle w:val="Heading4"/>
        <w:rPr>
          <w:rFonts w:ascii="Arial" w:hAnsi="Arial" w:cs="Arial"/>
          <w:color w:val="333333"/>
        </w:rPr>
      </w:pPr>
      <w:r>
        <w:rPr>
          <w:rFonts w:ascii="Arial" w:hAnsi="Arial" w:cs="Arial"/>
          <w:color w:val="333333"/>
        </w:rPr>
        <w:t>6. Proprietary Rights in the Software and the Services</w:t>
      </w:r>
    </w:p>
    <w:p w14:paraId="77952442" w14:textId="60B3D876" w:rsidR="00CD2D9A" w:rsidRDefault="00CD2D9A" w:rsidP="00CD2D9A">
      <w:pPr>
        <w:pStyle w:val="NormalWeb"/>
        <w:rPr>
          <w:rFonts w:ascii="Arial" w:hAnsi="Arial" w:cs="Arial"/>
          <w:color w:val="333333"/>
        </w:rPr>
      </w:pPr>
      <w:r>
        <w:rPr>
          <w:rFonts w:ascii="Arial" w:hAnsi="Arial" w:cs="Arial"/>
          <w:color w:val="333333"/>
        </w:rPr>
        <w:t>(a)</w:t>
      </w:r>
      <w:r>
        <w:rPr>
          <w:rStyle w:val="apple-converted-space"/>
          <w:rFonts w:ascii="Arial" w:hAnsi="Arial" w:cs="Arial"/>
          <w:color w:val="333333"/>
        </w:rPr>
        <w:t> </w:t>
      </w:r>
      <w:r>
        <w:rPr>
          <w:rStyle w:val="Strong"/>
          <w:rFonts w:ascii="Arial" w:hAnsi="Arial" w:cs="Arial"/>
          <w:color w:val="333333"/>
        </w:rPr>
        <w:t>"Intellectual Property Rights"</w:t>
      </w:r>
      <w:r>
        <w:rPr>
          <w:rStyle w:val="apple-converted-space"/>
          <w:rFonts w:ascii="Arial" w:hAnsi="Arial" w:cs="Arial"/>
          <w:color w:val="333333"/>
        </w:rPr>
        <w:t> </w:t>
      </w:r>
      <w:r>
        <w:rPr>
          <w:rFonts w:ascii="Arial" w:hAnsi="Arial" w:cs="Arial"/>
          <w:color w:val="333333"/>
        </w:rPr>
        <w:t>means copyright, neighbouring rights, trade marks, (registered and unregistered), design, all rights in relation to inventions (including patent rights, semi-conductor or circuit layout rights), confidential information (including trade secrets and know-how) and any other rights resulting from intellectual activity in the industrial, scientific, literary or artistic fields.</w:t>
      </w:r>
      <w:r>
        <w:rPr>
          <w:rFonts w:ascii="Arial" w:hAnsi="Arial" w:cs="Arial"/>
          <w:color w:val="333333"/>
        </w:rPr>
        <w:br/>
        <w:t xml:space="preserve">(b) The </w:t>
      </w:r>
      <w:del w:id="322" w:author="Microsoft Office User" w:date="2021-07-15T10:58:00Z">
        <w:r w:rsidDel="00E214BC">
          <w:rPr>
            <w:rFonts w:ascii="Arial" w:hAnsi="Arial" w:cs="Arial"/>
            <w:color w:val="333333"/>
          </w:rPr>
          <w:delText>CDMS</w:delText>
        </w:r>
      </w:del>
      <w:ins w:id="323" w:author="Microsoft Office User" w:date="2021-07-15T10:58:00Z">
        <w:r w:rsidR="00E214BC">
          <w:rPr>
            <w:rFonts w:ascii="Arial" w:hAnsi="Arial" w:cs="Arial"/>
            <w:color w:val="333333"/>
          </w:rPr>
          <w:t>CAS</w:t>
        </w:r>
      </w:ins>
      <w:r>
        <w:rPr>
          <w:rFonts w:ascii="Arial" w:hAnsi="Arial" w:cs="Arial"/>
          <w:color w:val="333333"/>
        </w:rPr>
        <w:t xml:space="preserve"> Software and Services contain our proprietary and confidential information, including copyrights, trade secrets and trademarks contained therein. Title to and ownership of the </w:t>
      </w:r>
      <w:del w:id="324" w:author="Microsoft Office User" w:date="2021-07-15T10:58:00Z">
        <w:r w:rsidDel="00E214BC">
          <w:rPr>
            <w:rFonts w:ascii="Arial" w:hAnsi="Arial" w:cs="Arial"/>
            <w:color w:val="333333"/>
          </w:rPr>
          <w:delText>CDMS</w:delText>
        </w:r>
      </w:del>
      <w:ins w:id="325" w:author="Microsoft Office User" w:date="2021-07-15T10:58:00Z">
        <w:r w:rsidR="00E214BC">
          <w:rPr>
            <w:rFonts w:ascii="Arial" w:hAnsi="Arial" w:cs="Arial"/>
            <w:color w:val="333333"/>
          </w:rPr>
          <w:t>CAS</w:t>
        </w:r>
      </w:ins>
      <w:r>
        <w:rPr>
          <w:rFonts w:ascii="Arial" w:hAnsi="Arial" w:cs="Arial"/>
          <w:color w:val="333333"/>
        </w:rPr>
        <w:t xml:space="preserve"> Software and the Services, including without limitation all Intellectual Property Rights therein and thereto, are and shall remain our exclusive property (and/or that of our suppliers), and except for the limited licence granted to you, we reserve all right, title and interest in and to the </w:t>
      </w:r>
      <w:del w:id="326" w:author="Microsoft Office User" w:date="2021-07-15T10:58:00Z">
        <w:r w:rsidDel="00E214BC">
          <w:rPr>
            <w:rFonts w:ascii="Arial" w:hAnsi="Arial" w:cs="Arial"/>
            <w:color w:val="333333"/>
          </w:rPr>
          <w:delText>CDMS</w:delText>
        </w:r>
      </w:del>
      <w:ins w:id="327" w:author="Microsoft Office User" w:date="2021-07-15T10:58:00Z">
        <w:r w:rsidR="00E214BC">
          <w:rPr>
            <w:rFonts w:ascii="Arial" w:hAnsi="Arial" w:cs="Arial"/>
            <w:color w:val="333333"/>
          </w:rPr>
          <w:t>CAS</w:t>
        </w:r>
      </w:ins>
      <w:r>
        <w:rPr>
          <w:rFonts w:ascii="Arial" w:hAnsi="Arial" w:cs="Arial"/>
          <w:color w:val="333333"/>
        </w:rPr>
        <w:t xml:space="preserve"> Software and </w:t>
      </w:r>
      <w:r>
        <w:rPr>
          <w:rFonts w:ascii="Arial" w:hAnsi="Arial" w:cs="Arial"/>
          <w:color w:val="333333"/>
        </w:rPr>
        <w:lastRenderedPageBreak/>
        <w:t>the Services. You shall not take any action to jeopardi</w:t>
      </w:r>
      <w:ins w:id="328" w:author="Microsoft Office User" w:date="2021-07-15T16:28:00Z">
        <w:r w:rsidR="00247BA5">
          <w:rPr>
            <w:rFonts w:ascii="Arial" w:hAnsi="Arial" w:cs="Arial"/>
            <w:color w:val="333333"/>
          </w:rPr>
          <w:t>s</w:t>
        </w:r>
      </w:ins>
      <w:del w:id="329" w:author="Microsoft Office User" w:date="2021-07-15T16:28:00Z">
        <w:r w:rsidDel="00247BA5">
          <w:rPr>
            <w:rFonts w:ascii="Arial" w:hAnsi="Arial" w:cs="Arial"/>
            <w:color w:val="333333"/>
          </w:rPr>
          <w:delText>z</w:delText>
        </w:r>
      </w:del>
      <w:r>
        <w:rPr>
          <w:rFonts w:ascii="Arial" w:hAnsi="Arial" w:cs="Arial"/>
          <w:color w:val="333333"/>
        </w:rPr>
        <w:t xml:space="preserve">e, limit or interfere with our ownership of and rights with respect to the </w:t>
      </w:r>
      <w:del w:id="330" w:author="Microsoft Office User" w:date="2021-07-15T10:58:00Z">
        <w:r w:rsidDel="00E214BC">
          <w:rPr>
            <w:rFonts w:ascii="Arial" w:hAnsi="Arial" w:cs="Arial"/>
            <w:color w:val="333333"/>
          </w:rPr>
          <w:delText>CDMS</w:delText>
        </w:r>
      </w:del>
      <w:ins w:id="331" w:author="Microsoft Office User" w:date="2021-07-15T10:58:00Z">
        <w:r w:rsidR="00E214BC">
          <w:rPr>
            <w:rFonts w:ascii="Arial" w:hAnsi="Arial" w:cs="Arial"/>
            <w:color w:val="333333"/>
          </w:rPr>
          <w:t>CAS</w:t>
        </w:r>
      </w:ins>
      <w:r>
        <w:rPr>
          <w:rFonts w:ascii="Arial" w:hAnsi="Arial" w:cs="Arial"/>
          <w:color w:val="333333"/>
        </w:rPr>
        <w:t xml:space="preserve"> Software or the Services. You acknowledge that any unauthorized copying or unauthorized use of the </w:t>
      </w:r>
      <w:del w:id="332" w:author="Microsoft Office User" w:date="2021-07-15T10:58:00Z">
        <w:r w:rsidDel="00E214BC">
          <w:rPr>
            <w:rFonts w:ascii="Arial" w:hAnsi="Arial" w:cs="Arial"/>
            <w:color w:val="333333"/>
          </w:rPr>
          <w:delText>CDMS</w:delText>
        </w:r>
      </w:del>
      <w:ins w:id="333" w:author="Microsoft Office User" w:date="2021-07-15T10:58:00Z">
        <w:r w:rsidR="00E214BC">
          <w:rPr>
            <w:rFonts w:ascii="Arial" w:hAnsi="Arial" w:cs="Arial"/>
            <w:color w:val="333333"/>
          </w:rPr>
          <w:t>CAS</w:t>
        </w:r>
      </w:ins>
      <w:r>
        <w:rPr>
          <w:rFonts w:ascii="Arial" w:hAnsi="Arial" w:cs="Arial"/>
          <w:color w:val="333333"/>
        </w:rPr>
        <w:t xml:space="preserve"> Software or the Services is a violation of this agreement and copyright laws and is strictly prohibited.</w:t>
      </w:r>
      <w:r>
        <w:rPr>
          <w:rStyle w:val="apple-converted-space"/>
          <w:rFonts w:ascii="Arial" w:hAnsi="Arial" w:cs="Arial"/>
          <w:color w:val="333333"/>
        </w:rPr>
        <w:t> </w:t>
      </w:r>
      <w:r>
        <w:rPr>
          <w:rFonts w:ascii="Arial" w:hAnsi="Arial" w:cs="Arial"/>
          <w:color w:val="333333"/>
        </w:rPr>
        <w:br/>
        <w:t xml:space="preserve">(c) All modifications or enhancements to the </w:t>
      </w:r>
      <w:del w:id="334" w:author="Microsoft Office User" w:date="2021-07-15T10:58:00Z">
        <w:r w:rsidDel="00E214BC">
          <w:rPr>
            <w:rFonts w:ascii="Arial" w:hAnsi="Arial" w:cs="Arial"/>
            <w:color w:val="333333"/>
          </w:rPr>
          <w:delText>CDMS</w:delText>
        </w:r>
      </w:del>
      <w:ins w:id="335" w:author="Microsoft Office User" w:date="2021-07-15T10:58:00Z">
        <w:r w:rsidR="00E214BC">
          <w:rPr>
            <w:rFonts w:ascii="Arial" w:hAnsi="Arial" w:cs="Arial"/>
            <w:color w:val="333333"/>
          </w:rPr>
          <w:t>CAS</w:t>
        </w:r>
      </w:ins>
      <w:r>
        <w:rPr>
          <w:rFonts w:ascii="Arial" w:hAnsi="Arial" w:cs="Arial"/>
          <w:color w:val="333333"/>
        </w:rPr>
        <w:t xml:space="preserve"> Software and the Services remain our sole property (and/or that of our third party licensors). You understand that we, in our sole discretion, may, subject to any other agreement entered into by you with us to receive the Services, modify or discontinue or suspend your right to use any of the </w:t>
      </w:r>
      <w:del w:id="336" w:author="Microsoft Office User" w:date="2021-07-15T10:58:00Z">
        <w:r w:rsidDel="00E214BC">
          <w:rPr>
            <w:rFonts w:ascii="Arial" w:hAnsi="Arial" w:cs="Arial"/>
            <w:color w:val="333333"/>
          </w:rPr>
          <w:delText>CDMS</w:delText>
        </w:r>
      </w:del>
      <w:ins w:id="337" w:author="Microsoft Office User" w:date="2021-07-15T10:58:00Z">
        <w:r w:rsidR="00E214BC">
          <w:rPr>
            <w:rFonts w:ascii="Arial" w:hAnsi="Arial" w:cs="Arial"/>
            <w:color w:val="333333"/>
          </w:rPr>
          <w:t>CAS</w:t>
        </w:r>
      </w:ins>
      <w:r>
        <w:rPr>
          <w:rFonts w:ascii="Arial" w:hAnsi="Arial" w:cs="Arial"/>
          <w:color w:val="333333"/>
        </w:rPr>
        <w:t xml:space="preserve"> Software at any time, and may at any time suspend or terminate any licence hereunder and disable any </w:t>
      </w:r>
      <w:del w:id="338" w:author="Microsoft Office User" w:date="2021-07-15T10:58:00Z">
        <w:r w:rsidDel="00E214BC">
          <w:rPr>
            <w:rFonts w:ascii="Arial" w:hAnsi="Arial" w:cs="Arial"/>
            <w:color w:val="333333"/>
          </w:rPr>
          <w:delText>CDMS</w:delText>
        </w:r>
      </w:del>
      <w:ins w:id="339" w:author="Microsoft Office User" w:date="2021-07-15T10:58:00Z">
        <w:r w:rsidR="00E214BC">
          <w:rPr>
            <w:rFonts w:ascii="Arial" w:hAnsi="Arial" w:cs="Arial"/>
            <w:color w:val="333333"/>
          </w:rPr>
          <w:t>CAS</w:t>
        </w:r>
      </w:ins>
      <w:r>
        <w:rPr>
          <w:rFonts w:ascii="Arial" w:hAnsi="Arial" w:cs="Arial"/>
          <w:color w:val="333333"/>
        </w:rPr>
        <w:t xml:space="preserve"> Software you may already have accessed or installed without prior notice.</w:t>
      </w:r>
      <w:r>
        <w:rPr>
          <w:rStyle w:val="apple-converted-space"/>
          <w:rFonts w:ascii="Arial" w:hAnsi="Arial" w:cs="Arial"/>
          <w:color w:val="333333"/>
        </w:rPr>
        <w:t> </w:t>
      </w:r>
      <w:r>
        <w:rPr>
          <w:rFonts w:ascii="Arial" w:hAnsi="Arial" w:cs="Arial"/>
          <w:color w:val="333333"/>
        </w:rPr>
        <w:br/>
        <w:t xml:space="preserve">(d) You agree to keep any information you receive relating to our Intellectual Property Rights, the </w:t>
      </w:r>
      <w:del w:id="340" w:author="Microsoft Office User" w:date="2021-07-15T10:58:00Z">
        <w:r w:rsidDel="00E214BC">
          <w:rPr>
            <w:rFonts w:ascii="Arial" w:hAnsi="Arial" w:cs="Arial"/>
            <w:color w:val="333333"/>
          </w:rPr>
          <w:delText>CDMS</w:delText>
        </w:r>
      </w:del>
      <w:ins w:id="341" w:author="Microsoft Office User" w:date="2021-07-15T10:58:00Z">
        <w:r w:rsidR="00E214BC">
          <w:rPr>
            <w:rFonts w:ascii="Arial" w:hAnsi="Arial" w:cs="Arial"/>
            <w:color w:val="333333"/>
          </w:rPr>
          <w:t>CAS</w:t>
        </w:r>
      </w:ins>
      <w:r>
        <w:rPr>
          <w:rFonts w:ascii="Arial" w:hAnsi="Arial" w:cs="Arial"/>
          <w:color w:val="333333"/>
        </w:rPr>
        <w:t xml:space="preserve"> Software and the Services which is not in the public domain confidential, and you will not allow any related written or electronically recorded material to be copied, including after termination of this agreement.</w:t>
      </w:r>
      <w:r>
        <w:rPr>
          <w:rFonts w:ascii="Arial" w:hAnsi="Arial" w:cs="Arial"/>
          <w:color w:val="333333"/>
        </w:rPr>
        <w:br/>
        <w:t>(e) You will not use information which you acquire from us for any purpose that is not authorised by us in writing.</w:t>
      </w:r>
    </w:p>
    <w:p w14:paraId="2F9CF149" w14:textId="77777777" w:rsidR="00CD2D9A" w:rsidRDefault="00CD2D9A" w:rsidP="00CD2D9A">
      <w:pPr>
        <w:pStyle w:val="Heading4"/>
        <w:rPr>
          <w:rFonts w:ascii="Arial" w:hAnsi="Arial" w:cs="Arial"/>
          <w:color w:val="333333"/>
        </w:rPr>
      </w:pPr>
      <w:r>
        <w:rPr>
          <w:rFonts w:ascii="Arial" w:hAnsi="Arial" w:cs="Arial"/>
          <w:color w:val="333333"/>
        </w:rPr>
        <w:t>7. Liability</w:t>
      </w:r>
    </w:p>
    <w:p w14:paraId="32E15A5B" w14:textId="77E0B93C" w:rsidR="00CD2D9A" w:rsidRDefault="00CD2D9A" w:rsidP="00CD2D9A">
      <w:pPr>
        <w:pStyle w:val="NormalWeb"/>
        <w:rPr>
          <w:rFonts w:ascii="Arial" w:hAnsi="Arial" w:cs="Arial"/>
          <w:color w:val="333333"/>
        </w:rPr>
      </w:pPr>
      <w:r>
        <w:rPr>
          <w:rFonts w:ascii="Arial" w:hAnsi="Arial" w:cs="Arial"/>
          <w:color w:val="333333"/>
        </w:rPr>
        <w:t xml:space="preserve">(a) Subject to clause 7(c) below, the </w:t>
      </w:r>
      <w:del w:id="342" w:author="Microsoft Office User" w:date="2021-07-15T10:58:00Z">
        <w:r w:rsidDel="00E214BC">
          <w:rPr>
            <w:rFonts w:ascii="Arial" w:hAnsi="Arial" w:cs="Arial"/>
            <w:color w:val="333333"/>
          </w:rPr>
          <w:delText>CDMS</w:delText>
        </w:r>
      </w:del>
      <w:ins w:id="343" w:author="Microsoft Office User" w:date="2021-07-15T10:58:00Z">
        <w:r w:rsidR="00E214BC">
          <w:rPr>
            <w:rFonts w:ascii="Arial" w:hAnsi="Arial" w:cs="Arial"/>
            <w:color w:val="333333"/>
          </w:rPr>
          <w:t>CAS</w:t>
        </w:r>
      </w:ins>
      <w:r>
        <w:rPr>
          <w:rFonts w:ascii="Arial" w:hAnsi="Arial" w:cs="Arial"/>
          <w:color w:val="333333"/>
        </w:rPr>
        <w:t xml:space="preserve"> Software and the Services intended for personal use only and accordingly in no event do we (which term includes our affiliates, parent companies, subsidiaries, officers, directors, employees, agents or service providers) accept any liability under or in relation to this agreement or its subject matter (whether such liability arises due to negligence, breach of contract, misrepresentation or for any other reason) for any loss of or damage to business or reputation, loss of revenue, loss of profits, loss of opportunity, loss of advantage, loss of or loss of use of any software or data, loss of use of any PDA or other equipment, loss of use of the system on which the </w:t>
      </w:r>
      <w:del w:id="344" w:author="Microsoft Office User" w:date="2021-07-15T10:58:00Z">
        <w:r w:rsidDel="00E214BC">
          <w:rPr>
            <w:rFonts w:ascii="Arial" w:hAnsi="Arial" w:cs="Arial"/>
            <w:color w:val="333333"/>
          </w:rPr>
          <w:delText>CDMS</w:delText>
        </w:r>
      </w:del>
      <w:ins w:id="345" w:author="Microsoft Office User" w:date="2021-07-15T10:58:00Z">
        <w:r w:rsidR="00E214BC">
          <w:rPr>
            <w:rFonts w:ascii="Arial" w:hAnsi="Arial" w:cs="Arial"/>
            <w:color w:val="333333"/>
          </w:rPr>
          <w:t>CAS</w:t>
        </w:r>
      </w:ins>
      <w:r>
        <w:rPr>
          <w:rFonts w:ascii="Arial" w:hAnsi="Arial" w:cs="Arial"/>
          <w:color w:val="333333"/>
        </w:rPr>
        <w:t xml:space="preserve"> Software is used, or indirect, special or consequential loss or damage whatsoever (and for the purposes of this clause the term "loss" includes a partial loss or reduction in value as well as a complete or total loss) arising from your use of the </w:t>
      </w:r>
      <w:del w:id="346" w:author="Microsoft Office User" w:date="2021-07-15T10:58:00Z">
        <w:r w:rsidDel="00E214BC">
          <w:rPr>
            <w:rFonts w:ascii="Arial" w:hAnsi="Arial" w:cs="Arial"/>
            <w:color w:val="333333"/>
          </w:rPr>
          <w:delText>CDMS</w:delText>
        </w:r>
      </w:del>
      <w:ins w:id="347" w:author="Microsoft Office User" w:date="2021-07-15T10:58:00Z">
        <w:r w:rsidR="00E214BC">
          <w:rPr>
            <w:rFonts w:ascii="Arial" w:hAnsi="Arial" w:cs="Arial"/>
            <w:color w:val="333333"/>
          </w:rPr>
          <w:t>CAS</w:t>
        </w:r>
      </w:ins>
      <w:r>
        <w:rPr>
          <w:rFonts w:ascii="Arial" w:hAnsi="Arial" w:cs="Arial"/>
          <w:color w:val="333333"/>
        </w:rPr>
        <w:t xml:space="preserve"> Software or the Services.</w:t>
      </w:r>
      <w:r>
        <w:rPr>
          <w:rStyle w:val="apple-converted-space"/>
          <w:rFonts w:ascii="Arial" w:hAnsi="Arial" w:cs="Arial"/>
          <w:color w:val="333333"/>
        </w:rPr>
        <w:t> </w:t>
      </w:r>
      <w:r>
        <w:rPr>
          <w:rFonts w:ascii="Arial" w:hAnsi="Arial" w:cs="Arial"/>
          <w:color w:val="333333"/>
        </w:rPr>
        <w:br/>
        <w:t>(b) Subject to clause 7(c) below, we exclude all liability to you or any other person claiming through you, for any costs, loss, expenses, liability or damage, regardless of the form of action, whether in contract, tort (including negligence), under statute or otherwise, and whether arising from our (or our agents') performance or non-performance of our obligations under this agreement.</w:t>
      </w:r>
      <w:r>
        <w:rPr>
          <w:rStyle w:val="apple-converted-space"/>
          <w:rFonts w:ascii="Arial" w:hAnsi="Arial" w:cs="Arial"/>
          <w:color w:val="333333"/>
        </w:rPr>
        <w:t> </w:t>
      </w:r>
      <w:r>
        <w:rPr>
          <w:rFonts w:ascii="Arial" w:hAnsi="Arial" w:cs="Arial"/>
          <w:color w:val="333333"/>
        </w:rPr>
        <w:br/>
        <w:t>(c) Nothing in this agreement excludes your rights as a consumer arising from the terms implied by the Trade Practices Act 1974 and other legislation including the Fair Trading Acts, including the term that the Services will be rendered with due care and skill, however our liability for breach of those implied terms will be limited to, at our election:</w:t>
      </w:r>
    </w:p>
    <w:p w14:paraId="0A5430ED" w14:textId="77777777" w:rsidR="00CD2D9A" w:rsidRDefault="00CD2D9A" w:rsidP="00CD2D9A">
      <w:pPr>
        <w:pStyle w:val="NormalWeb"/>
        <w:rPr>
          <w:rFonts w:ascii="Arial" w:hAnsi="Arial" w:cs="Arial"/>
          <w:color w:val="333333"/>
        </w:rPr>
      </w:pPr>
      <w:r>
        <w:rPr>
          <w:rFonts w:ascii="Arial" w:hAnsi="Arial" w:cs="Arial"/>
          <w:color w:val="333333"/>
        </w:rPr>
        <w:t>(</w:t>
      </w:r>
      <w:proofErr w:type="spellStart"/>
      <w:r>
        <w:rPr>
          <w:rFonts w:ascii="Arial" w:hAnsi="Arial" w:cs="Arial"/>
          <w:color w:val="333333"/>
        </w:rPr>
        <w:t>i</w:t>
      </w:r>
      <w:proofErr w:type="spellEnd"/>
      <w:r>
        <w:rPr>
          <w:rFonts w:ascii="Arial" w:hAnsi="Arial" w:cs="Arial"/>
          <w:color w:val="333333"/>
        </w:rPr>
        <w:t>) In the case of goods supplied:</w:t>
      </w:r>
    </w:p>
    <w:p w14:paraId="5AE59BBC" w14:textId="77777777" w:rsidR="00CD2D9A" w:rsidRDefault="00CD2D9A" w:rsidP="00CD2D9A">
      <w:pPr>
        <w:pStyle w:val="NormalWeb"/>
        <w:rPr>
          <w:rFonts w:ascii="Arial" w:hAnsi="Arial" w:cs="Arial"/>
          <w:color w:val="333333"/>
        </w:rPr>
      </w:pPr>
      <w:r>
        <w:rPr>
          <w:rFonts w:ascii="Arial" w:hAnsi="Arial" w:cs="Arial"/>
          <w:color w:val="333333"/>
        </w:rPr>
        <w:t>A. the replacement of the goods or the supply of equivalent goods;</w:t>
      </w:r>
      <w:r>
        <w:rPr>
          <w:rStyle w:val="apple-converted-space"/>
          <w:rFonts w:ascii="Arial" w:hAnsi="Arial" w:cs="Arial"/>
          <w:color w:val="333333"/>
        </w:rPr>
        <w:t> </w:t>
      </w:r>
      <w:r>
        <w:rPr>
          <w:rFonts w:ascii="Arial" w:hAnsi="Arial" w:cs="Arial"/>
          <w:color w:val="333333"/>
        </w:rPr>
        <w:br/>
        <w:t>B. the repair of the goods;</w:t>
      </w:r>
      <w:r>
        <w:rPr>
          <w:rStyle w:val="apple-converted-space"/>
          <w:rFonts w:ascii="Arial" w:hAnsi="Arial" w:cs="Arial"/>
          <w:color w:val="333333"/>
        </w:rPr>
        <w:t> </w:t>
      </w:r>
      <w:r>
        <w:rPr>
          <w:rFonts w:ascii="Arial" w:hAnsi="Arial" w:cs="Arial"/>
          <w:color w:val="333333"/>
        </w:rPr>
        <w:br/>
        <w:t xml:space="preserve">C. the payment of the cost of replacing those goods or of acquiring equivalent goods; </w:t>
      </w:r>
      <w:r>
        <w:rPr>
          <w:rFonts w:ascii="Arial" w:hAnsi="Arial" w:cs="Arial"/>
          <w:color w:val="333333"/>
        </w:rPr>
        <w:lastRenderedPageBreak/>
        <w:t>or</w:t>
      </w:r>
      <w:r>
        <w:rPr>
          <w:rFonts w:ascii="Arial" w:hAnsi="Arial" w:cs="Arial"/>
          <w:color w:val="333333"/>
        </w:rPr>
        <w:br/>
        <w:t>D. the payment of the cost of having the goods repaired; or</w:t>
      </w:r>
    </w:p>
    <w:p w14:paraId="35945882" w14:textId="77777777" w:rsidR="00CD2D9A" w:rsidRDefault="00CD2D9A" w:rsidP="00CD2D9A">
      <w:pPr>
        <w:pStyle w:val="NormalWeb"/>
        <w:rPr>
          <w:rFonts w:ascii="Arial" w:hAnsi="Arial" w:cs="Arial"/>
          <w:color w:val="333333"/>
        </w:rPr>
      </w:pPr>
      <w:r>
        <w:rPr>
          <w:rFonts w:ascii="Arial" w:hAnsi="Arial" w:cs="Arial"/>
          <w:color w:val="333333"/>
        </w:rPr>
        <w:t>(ii) In the case of services supplied:</w:t>
      </w:r>
    </w:p>
    <w:p w14:paraId="17144B92" w14:textId="77777777" w:rsidR="00CD2D9A" w:rsidRDefault="00CD2D9A" w:rsidP="00CD2D9A">
      <w:pPr>
        <w:pStyle w:val="NormalWeb"/>
        <w:rPr>
          <w:rFonts w:ascii="Arial" w:hAnsi="Arial" w:cs="Arial"/>
          <w:color w:val="333333"/>
        </w:rPr>
      </w:pPr>
      <w:r>
        <w:rPr>
          <w:rFonts w:ascii="Arial" w:hAnsi="Arial" w:cs="Arial"/>
          <w:color w:val="333333"/>
        </w:rPr>
        <w:t>A. the supplying of those services again; or</w:t>
      </w:r>
      <w:r>
        <w:rPr>
          <w:rFonts w:ascii="Arial" w:hAnsi="Arial" w:cs="Arial"/>
          <w:color w:val="333333"/>
        </w:rPr>
        <w:br/>
        <w:t>B. the payment of the cost of having those services supplied again.</w:t>
      </w:r>
    </w:p>
    <w:p w14:paraId="00A3D970" w14:textId="77777777" w:rsidR="00CD2D9A" w:rsidRDefault="00CD2D9A" w:rsidP="00CD2D9A">
      <w:pPr>
        <w:pStyle w:val="NormalWeb"/>
        <w:rPr>
          <w:rFonts w:ascii="Arial" w:hAnsi="Arial" w:cs="Arial"/>
          <w:color w:val="333333"/>
        </w:rPr>
      </w:pPr>
      <w:r>
        <w:rPr>
          <w:rFonts w:ascii="Arial" w:hAnsi="Arial" w:cs="Arial"/>
          <w:color w:val="333333"/>
        </w:rPr>
        <w:t>(d) We are not liable to you or any other person for faults or defects in the Services which are caused by your own conduct or misuse. Our liability to you in contract, tort (including negligence), under statute or otherwise, will be reduced by the extent (if any) to which you caused or contributed to the loss or damage.</w:t>
      </w:r>
      <w:r>
        <w:rPr>
          <w:rFonts w:ascii="Arial" w:hAnsi="Arial" w:cs="Arial"/>
          <w:color w:val="333333"/>
        </w:rPr>
        <w:br/>
        <w:t>(e) This clause will apply even after this agreement has ended.</w:t>
      </w:r>
    </w:p>
    <w:p w14:paraId="28D95669" w14:textId="77777777" w:rsidR="00CD2D9A" w:rsidRDefault="00CD2D9A" w:rsidP="00CD2D9A">
      <w:pPr>
        <w:pStyle w:val="Heading4"/>
        <w:rPr>
          <w:rFonts w:ascii="Arial" w:hAnsi="Arial" w:cs="Arial"/>
          <w:color w:val="333333"/>
        </w:rPr>
      </w:pPr>
      <w:r>
        <w:rPr>
          <w:rFonts w:ascii="Arial" w:hAnsi="Arial" w:cs="Arial"/>
          <w:color w:val="333333"/>
        </w:rPr>
        <w:t>8. Software Disclaimer/Disclaimer of Warranties</w:t>
      </w:r>
    </w:p>
    <w:p w14:paraId="34D4C0E1" w14:textId="43C77968" w:rsidR="00CD2D9A" w:rsidRDefault="00CD2D9A" w:rsidP="00CD2D9A">
      <w:pPr>
        <w:pStyle w:val="NormalWeb"/>
        <w:rPr>
          <w:rFonts w:ascii="Arial" w:hAnsi="Arial" w:cs="Arial"/>
          <w:color w:val="333333"/>
        </w:rPr>
      </w:pPr>
      <w:r>
        <w:rPr>
          <w:rFonts w:ascii="Arial" w:hAnsi="Arial" w:cs="Arial"/>
          <w:color w:val="333333"/>
        </w:rPr>
        <w:t xml:space="preserve">The </w:t>
      </w:r>
      <w:del w:id="348" w:author="Microsoft Office User" w:date="2021-07-15T10:58:00Z">
        <w:r w:rsidDel="00E214BC">
          <w:rPr>
            <w:rFonts w:ascii="Arial" w:hAnsi="Arial" w:cs="Arial"/>
            <w:color w:val="333333"/>
          </w:rPr>
          <w:delText>CDMS</w:delText>
        </w:r>
      </w:del>
      <w:ins w:id="349" w:author="Microsoft Office User" w:date="2021-07-15T10:58:00Z">
        <w:r w:rsidR="00E214BC">
          <w:rPr>
            <w:rFonts w:ascii="Arial" w:hAnsi="Arial" w:cs="Arial"/>
            <w:color w:val="333333"/>
          </w:rPr>
          <w:t>CAS</w:t>
        </w:r>
      </w:ins>
      <w:r>
        <w:rPr>
          <w:rFonts w:ascii="Arial" w:hAnsi="Arial" w:cs="Arial"/>
          <w:color w:val="333333"/>
        </w:rPr>
        <w:t xml:space="preserve"> Software and the Services are provided "as is" and we do not represent or warrant that the </w:t>
      </w:r>
      <w:del w:id="350" w:author="Microsoft Office User" w:date="2021-07-15T10:58:00Z">
        <w:r w:rsidDel="00E214BC">
          <w:rPr>
            <w:rFonts w:ascii="Arial" w:hAnsi="Arial" w:cs="Arial"/>
            <w:color w:val="333333"/>
          </w:rPr>
          <w:delText>CDMS</w:delText>
        </w:r>
      </w:del>
      <w:ins w:id="351" w:author="Microsoft Office User" w:date="2021-07-15T10:58:00Z">
        <w:r w:rsidR="00E214BC">
          <w:rPr>
            <w:rFonts w:ascii="Arial" w:hAnsi="Arial" w:cs="Arial"/>
            <w:color w:val="333333"/>
          </w:rPr>
          <w:t>CAS</w:t>
        </w:r>
      </w:ins>
      <w:r>
        <w:rPr>
          <w:rFonts w:ascii="Arial" w:hAnsi="Arial" w:cs="Arial"/>
          <w:color w:val="333333"/>
        </w:rPr>
        <w:t xml:space="preserve"> Software or any of the Services will always be available, accessible, uninterrupted, timely, secure, accurate, complete, error-free, nor do we warrant any connection to or transmission from the internet, or any particular quality of messages sent to or by the </w:t>
      </w:r>
      <w:del w:id="352" w:author="Microsoft Office User" w:date="2021-07-15T10:58:00Z">
        <w:r w:rsidDel="00E214BC">
          <w:rPr>
            <w:rFonts w:ascii="Arial" w:hAnsi="Arial" w:cs="Arial"/>
            <w:color w:val="333333"/>
          </w:rPr>
          <w:delText>CDMS</w:delText>
        </w:r>
      </w:del>
      <w:ins w:id="353" w:author="Microsoft Office User" w:date="2021-07-15T10:58:00Z">
        <w:r w:rsidR="00E214BC">
          <w:rPr>
            <w:rFonts w:ascii="Arial" w:hAnsi="Arial" w:cs="Arial"/>
            <w:color w:val="333333"/>
          </w:rPr>
          <w:t>CAS</w:t>
        </w:r>
      </w:ins>
      <w:r>
        <w:rPr>
          <w:rFonts w:ascii="Arial" w:hAnsi="Arial" w:cs="Arial"/>
          <w:color w:val="333333"/>
        </w:rPr>
        <w:t xml:space="preserve"> Software.</w:t>
      </w:r>
    </w:p>
    <w:p w14:paraId="60F848B2" w14:textId="77777777" w:rsidR="00CD2D9A" w:rsidRDefault="00CD2D9A" w:rsidP="00CD2D9A">
      <w:pPr>
        <w:pStyle w:val="Heading4"/>
        <w:rPr>
          <w:rFonts w:ascii="Arial" w:hAnsi="Arial" w:cs="Arial"/>
          <w:color w:val="333333"/>
        </w:rPr>
      </w:pPr>
      <w:r>
        <w:rPr>
          <w:rFonts w:ascii="Arial" w:hAnsi="Arial" w:cs="Arial"/>
          <w:color w:val="333333"/>
        </w:rPr>
        <w:t>9. Your Representations and Warranties</w:t>
      </w:r>
    </w:p>
    <w:p w14:paraId="3009CBC4" w14:textId="77777777" w:rsidR="00CD2D9A" w:rsidRDefault="00CD2D9A" w:rsidP="00CD2D9A">
      <w:pPr>
        <w:pStyle w:val="NormalWeb"/>
        <w:rPr>
          <w:rFonts w:ascii="Arial" w:hAnsi="Arial" w:cs="Arial"/>
          <w:color w:val="333333"/>
        </w:rPr>
      </w:pPr>
      <w:r>
        <w:rPr>
          <w:rFonts w:ascii="Arial" w:hAnsi="Arial" w:cs="Arial"/>
          <w:color w:val="333333"/>
        </w:rPr>
        <w:t>(a) You represent and warrant that:</w:t>
      </w:r>
    </w:p>
    <w:p w14:paraId="02DADA00" w14:textId="71B4C49C" w:rsidR="00CD2D9A" w:rsidRDefault="00CD2D9A" w:rsidP="00CD2D9A">
      <w:pPr>
        <w:pStyle w:val="NormalWeb"/>
        <w:rPr>
          <w:rFonts w:ascii="Arial" w:hAnsi="Arial" w:cs="Arial"/>
          <w:color w:val="333333"/>
        </w:rPr>
      </w:pPr>
      <w:r>
        <w:rPr>
          <w:rFonts w:ascii="Arial" w:hAnsi="Arial" w:cs="Arial"/>
          <w:color w:val="333333"/>
        </w:rPr>
        <w:t>(</w:t>
      </w:r>
      <w:proofErr w:type="spellStart"/>
      <w:r>
        <w:rPr>
          <w:rFonts w:ascii="Arial" w:hAnsi="Arial" w:cs="Arial"/>
          <w:color w:val="333333"/>
        </w:rPr>
        <w:t>i</w:t>
      </w:r>
      <w:proofErr w:type="spellEnd"/>
      <w:r>
        <w:rPr>
          <w:rFonts w:ascii="Arial" w:hAnsi="Arial" w:cs="Arial"/>
          <w:color w:val="333333"/>
        </w:rPr>
        <w:t>) you possess the legal right and ability to enter into this agreement and to comply with its terms;</w:t>
      </w:r>
      <w:r>
        <w:rPr>
          <w:rStyle w:val="apple-converted-space"/>
          <w:rFonts w:ascii="Arial" w:hAnsi="Arial" w:cs="Arial"/>
          <w:color w:val="333333"/>
        </w:rPr>
        <w:t> </w:t>
      </w:r>
      <w:r>
        <w:rPr>
          <w:rFonts w:ascii="Arial" w:hAnsi="Arial" w:cs="Arial"/>
          <w:color w:val="333333"/>
        </w:rPr>
        <w:br/>
        <w:t xml:space="preserve">(ii) you will use the </w:t>
      </w:r>
      <w:del w:id="354" w:author="Microsoft Office User" w:date="2021-07-15T10:58:00Z">
        <w:r w:rsidDel="00E214BC">
          <w:rPr>
            <w:rFonts w:ascii="Arial" w:hAnsi="Arial" w:cs="Arial"/>
            <w:color w:val="333333"/>
          </w:rPr>
          <w:delText>CDMS</w:delText>
        </w:r>
      </w:del>
      <w:ins w:id="355" w:author="Microsoft Office User" w:date="2021-07-15T10:58:00Z">
        <w:r w:rsidR="00E214BC">
          <w:rPr>
            <w:rFonts w:ascii="Arial" w:hAnsi="Arial" w:cs="Arial"/>
            <w:color w:val="333333"/>
          </w:rPr>
          <w:t>CAS</w:t>
        </w:r>
      </w:ins>
      <w:r>
        <w:rPr>
          <w:rFonts w:ascii="Arial" w:hAnsi="Arial" w:cs="Arial"/>
          <w:color w:val="333333"/>
        </w:rPr>
        <w:t xml:space="preserve"> Software for lawful purposes only and in accordance with this agreement and all applicable laws, regulations and policies; and</w:t>
      </w:r>
      <w:r>
        <w:rPr>
          <w:rStyle w:val="apple-converted-space"/>
          <w:rFonts w:ascii="Arial" w:hAnsi="Arial" w:cs="Arial"/>
          <w:color w:val="333333"/>
        </w:rPr>
        <w:t> </w:t>
      </w:r>
      <w:r>
        <w:rPr>
          <w:rFonts w:ascii="Arial" w:hAnsi="Arial" w:cs="Arial"/>
          <w:color w:val="333333"/>
        </w:rPr>
        <w:br/>
        <w:t xml:space="preserve">(iii) you will only use the </w:t>
      </w:r>
      <w:del w:id="356" w:author="Microsoft Office User" w:date="2021-07-15T10:58:00Z">
        <w:r w:rsidDel="00E214BC">
          <w:rPr>
            <w:rFonts w:ascii="Arial" w:hAnsi="Arial" w:cs="Arial"/>
            <w:color w:val="333333"/>
          </w:rPr>
          <w:delText>CDMS</w:delText>
        </w:r>
      </w:del>
      <w:ins w:id="357" w:author="Microsoft Office User" w:date="2021-07-15T10:58:00Z">
        <w:r w:rsidR="00E214BC">
          <w:rPr>
            <w:rFonts w:ascii="Arial" w:hAnsi="Arial" w:cs="Arial"/>
            <w:color w:val="333333"/>
          </w:rPr>
          <w:t>CAS</w:t>
        </w:r>
      </w:ins>
      <w:r>
        <w:rPr>
          <w:rFonts w:ascii="Arial" w:hAnsi="Arial" w:cs="Arial"/>
          <w:color w:val="333333"/>
        </w:rPr>
        <w:t xml:space="preserve"> Software on a PDA on which such use is authorized by the PDA’s owner.</w:t>
      </w:r>
    </w:p>
    <w:p w14:paraId="20E9E388" w14:textId="3EE7891C" w:rsidR="00CD2D9A" w:rsidRDefault="00CD2D9A" w:rsidP="00CD2D9A">
      <w:pPr>
        <w:pStyle w:val="NormalWeb"/>
        <w:rPr>
          <w:rFonts w:ascii="Arial" w:hAnsi="Arial" w:cs="Arial"/>
          <w:color w:val="333333"/>
        </w:rPr>
      </w:pPr>
      <w:r>
        <w:rPr>
          <w:rFonts w:ascii="Arial" w:hAnsi="Arial" w:cs="Arial"/>
          <w:color w:val="333333"/>
        </w:rPr>
        <w:t xml:space="preserve">(b) If we have reasonable grounds to suspect that your representations, warranties or promises are inaccurate or breached, we may terminate this licence, deny any or all use of the </w:t>
      </w:r>
      <w:del w:id="358" w:author="Microsoft Office User" w:date="2021-07-15T10:58:00Z">
        <w:r w:rsidDel="00E214BC">
          <w:rPr>
            <w:rFonts w:ascii="Arial" w:hAnsi="Arial" w:cs="Arial"/>
            <w:color w:val="333333"/>
          </w:rPr>
          <w:delText>CDMS</w:delText>
        </w:r>
      </w:del>
      <w:ins w:id="359" w:author="Microsoft Office User" w:date="2021-07-15T10:58:00Z">
        <w:r w:rsidR="00E214BC">
          <w:rPr>
            <w:rFonts w:ascii="Arial" w:hAnsi="Arial" w:cs="Arial"/>
            <w:color w:val="333333"/>
          </w:rPr>
          <w:t>CAS</w:t>
        </w:r>
      </w:ins>
      <w:r>
        <w:rPr>
          <w:rFonts w:ascii="Arial" w:hAnsi="Arial" w:cs="Arial"/>
          <w:color w:val="333333"/>
        </w:rPr>
        <w:t xml:space="preserve"> Software and access to the Services, and pursue any appropriate legal remedies.</w:t>
      </w:r>
    </w:p>
    <w:p w14:paraId="47CA8E5B" w14:textId="77777777" w:rsidR="00CD2D9A" w:rsidRDefault="00CD2D9A" w:rsidP="00CD2D9A">
      <w:pPr>
        <w:pStyle w:val="Heading4"/>
        <w:rPr>
          <w:rFonts w:ascii="Arial" w:hAnsi="Arial" w:cs="Arial"/>
          <w:color w:val="333333"/>
        </w:rPr>
      </w:pPr>
      <w:r>
        <w:rPr>
          <w:rFonts w:ascii="Arial" w:hAnsi="Arial" w:cs="Arial"/>
          <w:color w:val="333333"/>
        </w:rPr>
        <w:t>10. Indemnity</w:t>
      </w:r>
    </w:p>
    <w:p w14:paraId="40C42182" w14:textId="5383DB80" w:rsidR="00CD2D9A" w:rsidRDefault="00CD2D9A" w:rsidP="00CD2D9A">
      <w:pPr>
        <w:pStyle w:val="NormalWeb"/>
        <w:rPr>
          <w:rFonts w:ascii="Arial" w:hAnsi="Arial" w:cs="Arial"/>
          <w:color w:val="333333"/>
        </w:rPr>
      </w:pPr>
      <w:r>
        <w:rPr>
          <w:rFonts w:ascii="Arial" w:hAnsi="Arial" w:cs="Arial"/>
          <w:color w:val="333333"/>
        </w:rPr>
        <w:t xml:space="preserve">You agree to indemnify, hold harmless and defend us and our affiliates, parent companies, subsidiaries, officers, directors, employees, agents and network service providers at your expense, against any and all third-party claims, actions, proceedings, and suits and all related liabilities, damages, settlements, penalties, fines, costs and expenses (including, without limitation, reasonable attorneys' fees and other dispute resolution expenses) incurred by us arising out of or relating to your (a) violation or breach of any term of this agreement or any policy or guidelines referenced herein, or (b) use or misuse of the </w:t>
      </w:r>
      <w:del w:id="360" w:author="Microsoft Office User" w:date="2021-07-15T10:58:00Z">
        <w:r w:rsidDel="00E214BC">
          <w:rPr>
            <w:rFonts w:ascii="Arial" w:hAnsi="Arial" w:cs="Arial"/>
            <w:color w:val="333333"/>
          </w:rPr>
          <w:delText>CDMS</w:delText>
        </w:r>
      </w:del>
      <w:ins w:id="361" w:author="Microsoft Office User" w:date="2021-07-15T10:58:00Z">
        <w:r w:rsidR="00E214BC">
          <w:rPr>
            <w:rFonts w:ascii="Arial" w:hAnsi="Arial" w:cs="Arial"/>
            <w:color w:val="333333"/>
          </w:rPr>
          <w:t>CAS</w:t>
        </w:r>
      </w:ins>
      <w:r>
        <w:rPr>
          <w:rFonts w:ascii="Arial" w:hAnsi="Arial" w:cs="Arial"/>
          <w:color w:val="333333"/>
        </w:rPr>
        <w:t xml:space="preserve"> Software or the Services.</w:t>
      </w:r>
    </w:p>
    <w:p w14:paraId="3F465A02" w14:textId="77777777" w:rsidR="00CD2D9A" w:rsidRDefault="00CD2D9A" w:rsidP="00CD2D9A">
      <w:pPr>
        <w:pStyle w:val="Heading4"/>
        <w:rPr>
          <w:rFonts w:ascii="Arial" w:hAnsi="Arial" w:cs="Arial"/>
          <w:color w:val="333333"/>
        </w:rPr>
      </w:pPr>
      <w:r>
        <w:rPr>
          <w:rFonts w:ascii="Arial" w:hAnsi="Arial" w:cs="Arial"/>
          <w:color w:val="333333"/>
        </w:rPr>
        <w:lastRenderedPageBreak/>
        <w:t>11. Termination</w:t>
      </w:r>
    </w:p>
    <w:p w14:paraId="08F7DA25" w14:textId="2A3F850C" w:rsidR="00CD2D9A" w:rsidRDefault="00CD2D9A" w:rsidP="00CD2D9A">
      <w:pPr>
        <w:pStyle w:val="NormalWeb"/>
        <w:rPr>
          <w:rFonts w:ascii="Arial" w:hAnsi="Arial" w:cs="Arial"/>
          <w:color w:val="333333"/>
        </w:rPr>
      </w:pPr>
      <w:r>
        <w:rPr>
          <w:rFonts w:ascii="Arial" w:hAnsi="Arial" w:cs="Arial"/>
          <w:color w:val="333333"/>
        </w:rPr>
        <w:t>(a) You may terminate this agreement at any time for any reason on written notice to us.</w:t>
      </w:r>
      <w:r>
        <w:rPr>
          <w:rStyle w:val="apple-converted-space"/>
          <w:rFonts w:ascii="Arial" w:hAnsi="Arial" w:cs="Arial"/>
          <w:color w:val="333333"/>
        </w:rPr>
        <w:t> </w:t>
      </w:r>
      <w:r>
        <w:rPr>
          <w:rFonts w:ascii="Arial" w:hAnsi="Arial" w:cs="Arial"/>
          <w:color w:val="333333"/>
        </w:rPr>
        <w:br/>
        <w:t>(b) We may terminate this agreement immediately if you, or any person using your PDA, or your personal computer to access the Services, breach a term of this agreement.</w:t>
      </w:r>
      <w:r>
        <w:rPr>
          <w:rFonts w:ascii="Arial" w:hAnsi="Arial" w:cs="Arial"/>
          <w:color w:val="333333"/>
        </w:rPr>
        <w:br/>
        <w:t xml:space="preserve">(c) Upon termination of this agreement for any reason all licences and rights to use the </w:t>
      </w:r>
      <w:del w:id="362" w:author="Microsoft Office User" w:date="2021-07-15T10:58:00Z">
        <w:r w:rsidDel="00E214BC">
          <w:rPr>
            <w:rFonts w:ascii="Arial" w:hAnsi="Arial" w:cs="Arial"/>
            <w:color w:val="333333"/>
          </w:rPr>
          <w:delText>CDMS</w:delText>
        </w:r>
      </w:del>
      <w:ins w:id="363" w:author="Microsoft Office User" w:date="2021-07-15T10:58:00Z">
        <w:r w:rsidR="00E214BC">
          <w:rPr>
            <w:rFonts w:ascii="Arial" w:hAnsi="Arial" w:cs="Arial"/>
            <w:color w:val="333333"/>
          </w:rPr>
          <w:t>CAS</w:t>
        </w:r>
      </w:ins>
      <w:r>
        <w:rPr>
          <w:rFonts w:ascii="Arial" w:hAnsi="Arial" w:cs="Arial"/>
          <w:color w:val="333333"/>
        </w:rPr>
        <w:t xml:space="preserve"> Software shall terminate and you must remove the </w:t>
      </w:r>
      <w:del w:id="364" w:author="Microsoft Office User" w:date="2021-07-15T10:58:00Z">
        <w:r w:rsidDel="00E214BC">
          <w:rPr>
            <w:rFonts w:ascii="Arial" w:hAnsi="Arial" w:cs="Arial"/>
            <w:color w:val="333333"/>
          </w:rPr>
          <w:delText>CDMS</w:delText>
        </w:r>
      </w:del>
      <w:ins w:id="365" w:author="Microsoft Office User" w:date="2021-07-15T10:58:00Z">
        <w:r w:rsidR="00E214BC">
          <w:rPr>
            <w:rFonts w:ascii="Arial" w:hAnsi="Arial" w:cs="Arial"/>
            <w:color w:val="333333"/>
          </w:rPr>
          <w:t>CAS</w:t>
        </w:r>
      </w:ins>
      <w:r>
        <w:rPr>
          <w:rFonts w:ascii="Arial" w:hAnsi="Arial" w:cs="Arial"/>
          <w:color w:val="333333"/>
        </w:rPr>
        <w:t xml:space="preserve"> Software from your PDA and dispose of all originals and copies of the </w:t>
      </w:r>
      <w:del w:id="366" w:author="Microsoft Office User" w:date="2021-07-15T10:58:00Z">
        <w:r w:rsidDel="00E214BC">
          <w:rPr>
            <w:rFonts w:ascii="Arial" w:hAnsi="Arial" w:cs="Arial"/>
            <w:color w:val="333333"/>
          </w:rPr>
          <w:delText>CDMS</w:delText>
        </w:r>
      </w:del>
      <w:ins w:id="367" w:author="Microsoft Office User" w:date="2021-07-15T10:58:00Z">
        <w:r w:rsidR="00E214BC">
          <w:rPr>
            <w:rFonts w:ascii="Arial" w:hAnsi="Arial" w:cs="Arial"/>
            <w:color w:val="333333"/>
          </w:rPr>
          <w:t>CAS</w:t>
        </w:r>
      </w:ins>
      <w:r>
        <w:rPr>
          <w:rFonts w:ascii="Arial" w:hAnsi="Arial" w:cs="Arial"/>
          <w:color w:val="333333"/>
        </w:rPr>
        <w:t xml:space="preserve"> Software in your possession.</w:t>
      </w:r>
      <w:r>
        <w:rPr>
          <w:rStyle w:val="apple-converted-space"/>
          <w:rFonts w:ascii="Arial" w:hAnsi="Arial" w:cs="Arial"/>
          <w:color w:val="333333"/>
        </w:rPr>
        <w:t> </w:t>
      </w:r>
      <w:r>
        <w:rPr>
          <w:rFonts w:ascii="Arial" w:hAnsi="Arial" w:cs="Arial"/>
          <w:color w:val="333333"/>
        </w:rPr>
        <w:br/>
        <w:t>(d) The provisions of sections 5, 6, 7, 8, 9 and 10 and any other clause which by its nature should so survive, shall survive termination of this agreement.</w:t>
      </w:r>
    </w:p>
    <w:p w14:paraId="277861A2" w14:textId="77777777" w:rsidR="00CD2D9A" w:rsidRDefault="00CD2D9A" w:rsidP="00CD2D9A">
      <w:pPr>
        <w:pStyle w:val="Heading4"/>
        <w:rPr>
          <w:rFonts w:ascii="Arial" w:hAnsi="Arial" w:cs="Arial"/>
          <w:color w:val="333333"/>
        </w:rPr>
      </w:pPr>
      <w:r>
        <w:rPr>
          <w:rFonts w:ascii="Arial" w:hAnsi="Arial" w:cs="Arial"/>
          <w:color w:val="333333"/>
        </w:rPr>
        <w:t>12. General</w:t>
      </w:r>
    </w:p>
    <w:p w14:paraId="5046536D" w14:textId="61DFEECE" w:rsidR="00CD2D9A" w:rsidRDefault="00CD2D9A" w:rsidP="00CD2D9A">
      <w:pPr>
        <w:pStyle w:val="NormalWeb"/>
        <w:rPr>
          <w:rFonts w:ascii="Arial" w:hAnsi="Arial" w:cs="Arial"/>
          <w:color w:val="333333"/>
        </w:rPr>
      </w:pPr>
      <w:r>
        <w:rPr>
          <w:rFonts w:ascii="Arial" w:hAnsi="Arial" w:cs="Arial"/>
          <w:color w:val="333333"/>
        </w:rPr>
        <w:t>(a) You must not assign any of your rights and responsibilities under this agreement, unless we agree in writing to your request for transfer. We can assign any of our rights and obligations at any time.</w:t>
      </w:r>
      <w:r>
        <w:rPr>
          <w:rStyle w:val="apple-converted-space"/>
          <w:rFonts w:ascii="Arial" w:hAnsi="Arial" w:cs="Arial"/>
          <w:color w:val="333333"/>
        </w:rPr>
        <w:t> </w:t>
      </w:r>
      <w:r>
        <w:rPr>
          <w:rFonts w:ascii="Arial" w:hAnsi="Arial" w:cs="Arial"/>
          <w:color w:val="333333"/>
        </w:rPr>
        <w:br/>
        <w:t>(b) If any term of this agreement is invalid or unenforceable, it will be severed from this agreement and the remainder of this agreement will remain valid and effective.</w:t>
      </w:r>
      <w:r>
        <w:rPr>
          <w:rStyle w:val="apple-converted-space"/>
          <w:rFonts w:ascii="Arial" w:hAnsi="Arial" w:cs="Arial"/>
          <w:color w:val="333333"/>
        </w:rPr>
        <w:t> </w:t>
      </w:r>
      <w:r>
        <w:rPr>
          <w:rFonts w:ascii="Arial" w:hAnsi="Arial" w:cs="Arial"/>
          <w:color w:val="333333"/>
        </w:rPr>
        <w:br/>
        <w:t>(c) You acknowledge that you enter into this agreement entirely as a result of your own enquiries and that you do not rely on any statement, representation or promise by us or on our behalf not expressly set out in this agreement.</w:t>
      </w:r>
      <w:r>
        <w:rPr>
          <w:rFonts w:ascii="Arial" w:hAnsi="Arial" w:cs="Arial"/>
          <w:color w:val="333333"/>
        </w:rPr>
        <w:br/>
        <w:t>(d) You accordingly release us and each of our officers, agents and advisers from all claims, suits, demands of every kind (including negligence) arising from the relationship of the parties concerning this agreement before it was signed and from the negotiations leading to it.</w:t>
      </w:r>
      <w:r>
        <w:rPr>
          <w:rFonts w:ascii="Arial" w:hAnsi="Arial" w:cs="Arial"/>
          <w:color w:val="333333"/>
        </w:rPr>
        <w:br/>
        <w:t>(e) Any failure by us at any time or times to require performance of any provision hereof shall in no manner affect its right at a later time to enforce the same unless the same is waived in writing.</w:t>
      </w:r>
      <w:r>
        <w:rPr>
          <w:rStyle w:val="apple-converted-space"/>
          <w:rFonts w:ascii="Arial" w:hAnsi="Arial" w:cs="Arial"/>
          <w:color w:val="333333"/>
        </w:rPr>
        <w:t> </w:t>
      </w:r>
      <w:r>
        <w:rPr>
          <w:rFonts w:ascii="Arial" w:hAnsi="Arial" w:cs="Arial"/>
          <w:color w:val="333333"/>
        </w:rPr>
        <w:br/>
        <w:t xml:space="preserve">(f) This agreement shall be governed by and construed in accordance with the laws of the Australian Capital Territory without regard to its conflict of law rules. Any legal proceeding arising out or relating to this agreement will be subject to the exclusive jurisdiction of any court of the Australian Capital Territory and you irrevocably consent to the jurisdiction of such courts. The terms set forth in this agreement constitute the final, complete and exclusive agreement with respect to the </w:t>
      </w:r>
      <w:del w:id="368" w:author="Microsoft Office User" w:date="2021-07-15T10:58:00Z">
        <w:r w:rsidDel="00E214BC">
          <w:rPr>
            <w:rFonts w:ascii="Arial" w:hAnsi="Arial" w:cs="Arial"/>
            <w:color w:val="333333"/>
          </w:rPr>
          <w:delText>CDMS</w:delText>
        </w:r>
      </w:del>
      <w:ins w:id="369" w:author="Microsoft Office User" w:date="2021-07-15T10:58:00Z">
        <w:r w:rsidR="00E214BC">
          <w:rPr>
            <w:rFonts w:ascii="Arial" w:hAnsi="Arial" w:cs="Arial"/>
            <w:color w:val="333333"/>
          </w:rPr>
          <w:t>CAS</w:t>
        </w:r>
      </w:ins>
      <w:r>
        <w:rPr>
          <w:rFonts w:ascii="Arial" w:hAnsi="Arial" w:cs="Arial"/>
          <w:color w:val="333333"/>
        </w:rPr>
        <w:t xml:space="preserve"> Software and may not be contradicted, explained or supplemented by evidence of any prior agreement, any contemporaneous oral agreement or any consistent additional terms.</w:t>
      </w:r>
    </w:p>
    <w:p w14:paraId="34FB52B1" w14:textId="6286BAD6" w:rsidR="00CD2D9A" w:rsidDel="00247BA5" w:rsidRDefault="00CD2D9A" w:rsidP="00CD2D9A">
      <w:pPr>
        <w:pStyle w:val="NormalWeb"/>
        <w:jc w:val="center"/>
        <w:rPr>
          <w:del w:id="370" w:author="Microsoft Office User" w:date="2021-07-15T16:30:00Z"/>
          <w:rFonts w:ascii="Arial" w:hAnsi="Arial" w:cs="Arial"/>
          <w:color w:val="333333"/>
        </w:rPr>
      </w:pPr>
      <w:del w:id="371" w:author="Microsoft Office User" w:date="2021-07-15T16:30:00Z">
        <w:r w:rsidDel="00247BA5">
          <w:rPr>
            <w:rFonts w:ascii="Arial" w:hAnsi="Arial" w:cs="Arial"/>
            <w:color w:val="333333"/>
          </w:rPr>
          <w:delText>© 2004 Clayton Utz</w:delText>
        </w:r>
        <w:r w:rsidDel="00247BA5">
          <w:rPr>
            <w:rStyle w:val="apple-converted-space"/>
            <w:rFonts w:ascii="Arial" w:hAnsi="Arial" w:cs="Arial"/>
            <w:color w:val="333333"/>
          </w:rPr>
          <w:delText> </w:delText>
        </w:r>
      </w:del>
    </w:p>
    <w:p w14:paraId="09C352A0" w14:textId="653EAC77" w:rsidR="00CD2D9A" w:rsidRDefault="00CD2D9A">
      <w:pPr>
        <w:rPr>
          <w:rFonts w:ascii="Arial" w:eastAsia="Times New Roman" w:hAnsi="Arial" w:cs="Arial"/>
          <w:color w:val="333333"/>
          <w:lang w:eastAsia="en-GB"/>
        </w:rPr>
      </w:pPr>
      <w:r>
        <w:rPr>
          <w:rFonts w:ascii="Arial" w:eastAsia="Times New Roman" w:hAnsi="Arial" w:cs="Arial"/>
          <w:color w:val="333333"/>
          <w:lang w:eastAsia="en-GB"/>
        </w:rPr>
        <w:br w:type="page"/>
      </w:r>
    </w:p>
    <w:p w14:paraId="306B3FAD" w14:textId="299D30AC" w:rsidR="00CD2D9A" w:rsidRDefault="00CD2D9A" w:rsidP="000C3B6B">
      <w:pPr>
        <w:spacing w:before="100" w:beforeAutospacing="1" w:afterAutospacing="1"/>
        <w:jc w:val="right"/>
        <w:rPr>
          <w:rFonts w:ascii="Arial" w:eastAsia="Times New Roman" w:hAnsi="Arial" w:cs="Arial"/>
          <w:color w:val="333333"/>
          <w:lang w:eastAsia="en-GB"/>
        </w:rPr>
      </w:pPr>
      <w:r>
        <w:rPr>
          <w:rFonts w:ascii="Arial" w:eastAsia="Times New Roman" w:hAnsi="Arial" w:cs="Arial"/>
          <w:color w:val="333333"/>
          <w:lang w:eastAsia="en-GB"/>
        </w:rPr>
        <w:lastRenderedPageBreak/>
        <w:t>CHARGES</w:t>
      </w:r>
    </w:p>
    <w:p w14:paraId="270811F1" w14:textId="08B083C9" w:rsidR="00247BA5" w:rsidRDefault="00247BA5" w:rsidP="00247BA5">
      <w:pPr>
        <w:pStyle w:val="Heading2"/>
        <w:jc w:val="center"/>
        <w:rPr>
          <w:ins w:id="372" w:author="Microsoft Office User" w:date="2021-07-15T16:31:00Z"/>
          <w:rFonts w:ascii="Arial" w:hAnsi="Arial" w:cs="Arial"/>
          <w:color w:val="333333"/>
        </w:rPr>
      </w:pPr>
      <w:ins w:id="373" w:author="Microsoft Office User" w:date="2021-07-15T16:31:00Z">
        <w:r>
          <w:rPr>
            <w:rFonts w:ascii="Arial" w:hAnsi="Arial" w:cs="Arial"/>
            <w:color w:val="333333"/>
          </w:rPr>
          <w:t xml:space="preserve">I suggest we delete </w:t>
        </w:r>
        <w:r>
          <w:rPr>
            <w:rFonts w:ascii="Arial" w:hAnsi="Arial" w:cs="Arial"/>
            <w:color w:val="333333"/>
          </w:rPr>
          <w:t xml:space="preserve">the content of </w:t>
        </w:r>
        <w:r>
          <w:rPr>
            <w:rFonts w:ascii="Arial" w:hAnsi="Arial" w:cs="Arial"/>
            <w:color w:val="333333"/>
          </w:rPr>
          <w:t>this page for now.</w:t>
        </w:r>
      </w:ins>
    </w:p>
    <w:p w14:paraId="0F22E7C1" w14:textId="77777777" w:rsidR="00247BA5" w:rsidRDefault="00247BA5" w:rsidP="00CD2D9A">
      <w:pPr>
        <w:pStyle w:val="NormalWeb"/>
        <w:jc w:val="center"/>
        <w:rPr>
          <w:ins w:id="374" w:author="Microsoft Office User" w:date="2021-07-15T16:30:00Z"/>
          <w:rFonts w:ascii="Arial" w:hAnsi="Arial" w:cs="Arial"/>
          <w:color w:val="333333"/>
        </w:rPr>
      </w:pPr>
    </w:p>
    <w:p w14:paraId="339A18F5" w14:textId="7CDEEC79" w:rsidR="00CD2D9A" w:rsidRDefault="00CD2D9A" w:rsidP="00CD2D9A">
      <w:pPr>
        <w:pStyle w:val="NormalWeb"/>
        <w:jc w:val="center"/>
        <w:rPr>
          <w:rFonts w:ascii="Arial" w:hAnsi="Arial" w:cs="Arial"/>
          <w:color w:val="333333"/>
        </w:rPr>
      </w:pPr>
      <w:r>
        <w:rPr>
          <w:rFonts w:ascii="Arial" w:hAnsi="Arial" w:cs="Arial"/>
          <w:color w:val="333333"/>
        </w:rPr>
        <w:t>(Last Updated 14/10/04)</w:t>
      </w:r>
    </w:p>
    <w:tbl>
      <w:tblPr>
        <w:tblW w:w="1026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260"/>
      </w:tblGrid>
      <w:tr w:rsidR="00CD2D9A" w14:paraId="0571AD18" w14:textId="77777777" w:rsidTr="00CD2D9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BC3CB5" w14:textId="77777777" w:rsidR="00CD2D9A" w:rsidRDefault="00CD2D9A">
            <w:pPr>
              <w:pStyle w:val="NormalWeb"/>
              <w:jc w:val="center"/>
              <w:rPr>
                <w:rFonts w:ascii="Arial" w:hAnsi="Arial" w:cs="Arial"/>
                <w:color w:val="333333"/>
              </w:rPr>
            </w:pPr>
            <w:r>
              <w:rPr>
                <w:rFonts w:ascii="Arial" w:hAnsi="Arial" w:cs="Arial"/>
                <w:color w:val="333333"/>
              </w:rPr>
              <w:t>The rates below are the normal charges.  In recognition of the tremendous support from the Master Builders Association of the ACT (MBA of ACT) a special rate providing a very significant saving is currently available for members of the MBA of ACT.  MBA of ACT members can contact ABE Services for further details at</w:t>
            </w:r>
            <w:r>
              <w:rPr>
                <w:rStyle w:val="apple-converted-space"/>
                <w:rFonts w:ascii="Arial" w:hAnsi="Arial" w:cs="Arial"/>
                <w:color w:val="333333"/>
              </w:rPr>
              <w:t> </w:t>
            </w:r>
            <w:hyperlink r:id="rId29" w:history="1">
              <w:r>
                <w:rPr>
                  <w:rStyle w:val="Hyperlink"/>
                  <w:rFonts w:ascii="Arial" w:hAnsi="Arial" w:cs="Arial"/>
                  <w:color w:val="0050A0"/>
                </w:rPr>
                <w:t>abeservices@outlook.com</w:t>
              </w:r>
            </w:hyperlink>
          </w:p>
        </w:tc>
      </w:tr>
    </w:tbl>
    <w:p w14:paraId="750A342D" w14:textId="66D93FAE" w:rsidR="00CD2D9A" w:rsidRDefault="00CD2D9A" w:rsidP="00CD2D9A">
      <w:pPr>
        <w:pStyle w:val="NormalWeb"/>
        <w:rPr>
          <w:rFonts w:ascii="Arial" w:hAnsi="Arial" w:cs="Arial"/>
          <w:color w:val="333333"/>
        </w:rPr>
      </w:pPr>
      <w:r>
        <w:rPr>
          <w:rFonts w:ascii="Arial" w:hAnsi="Arial" w:cs="Arial"/>
          <w:color w:val="333333"/>
        </w:rPr>
        <w:t xml:space="preserve">The charge (inclusive of GST) to a business entity for the </w:t>
      </w:r>
      <w:del w:id="375" w:author="Microsoft Office User" w:date="2021-07-15T10:58:00Z">
        <w:r w:rsidDel="00E214BC">
          <w:rPr>
            <w:rFonts w:ascii="Arial" w:hAnsi="Arial" w:cs="Arial"/>
            <w:color w:val="333333"/>
          </w:rPr>
          <w:delText>CDMS</w:delText>
        </w:r>
      </w:del>
      <w:ins w:id="376" w:author="Microsoft Office User" w:date="2021-07-15T10:58:00Z">
        <w:r w:rsidR="00E214BC">
          <w:rPr>
            <w:rFonts w:ascii="Arial" w:hAnsi="Arial" w:cs="Arial"/>
            <w:color w:val="333333"/>
          </w:rPr>
          <w:t>CAS</w:t>
        </w:r>
      </w:ins>
      <w:r>
        <w:rPr>
          <w:rFonts w:ascii="Arial" w:hAnsi="Arial" w:cs="Arial"/>
          <w:color w:val="333333"/>
        </w:rPr>
        <w:t xml:space="preserve"> ITP Service is on a monthly basis as follows:</w:t>
      </w:r>
    </w:p>
    <w:tbl>
      <w:tblPr>
        <w:tblW w:w="11520" w:type="dxa"/>
        <w:tblCellSpacing w:w="15" w:type="dxa"/>
        <w:tblCellMar>
          <w:top w:w="15" w:type="dxa"/>
          <w:left w:w="15" w:type="dxa"/>
          <w:bottom w:w="15" w:type="dxa"/>
          <w:right w:w="15" w:type="dxa"/>
        </w:tblCellMar>
        <w:tblLook w:val="04A0" w:firstRow="1" w:lastRow="0" w:firstColumn="1" w:lastColumn="0" w:noHBand="0" w:noVBand="1"/>
      </w:tblPr>
      <w:tblGrid>
        <w:gridCol w:w="5327"/>
        <w:gridCol w:w="6193"/>
      </w:tblGrid>
      <w:tr w:rsidR="00CD2D9A" w14:paraId="20496DE0" w14:textId="77777777" w:rsidTr="00CD2D9A">
        <w:trPr>
          <w:tblCellSpacing w:w="15" w:type="dxa"/>
        </w:trPr>
        <w:tc>
          <w:tcPr>
            <w:tcW w:w="5700" w:type="dxa"/>
            <w:vAlign w:val="center"/>
            <w:hideMark/>
          </w:tcPr>
          <w:p w14:paraId="2380A6F9" w14:textId="77777777" w:rsidR="00CD2D9A" w:rsidRDefault="00CD2D9A">
            <w:pPr>
              <w:rPr>
                <w:rFonts w:ascii="Arial" w:hAnsi="Arial" w:cs="Arial"/>
                <w:color w:val="333333"/>
              </w:rPr>
            </w:pPr>
            <w:r>
              <w:rPr>
                <w:rFonts w:ascii="Arial" w:hAnsi="Arial" w:cs="Arial"/>
                <w:color w:val="333333"/>
              </w:rPr>
              <w:t>One registered Checker in month</w:t>
            </w:r>
          </w:p>
        </w:tc>
        <w:tc>
          <w:tcPr>
            <w:tcW w:w="5670" w:type="dxa"/>
            <w:vAlign w:val="center"/>
            <w:hideMark/>
          </w:tcPr>
          <w:p w14:paraId="1992656B" w14:textId="77777777" w:rsidR="00CD2D9A" w:rsidRDefault="00CD2D9A">
            <w:pPr>
              <w:rPr>
                <w:rFonts w:ascii="Arial" w:hAnsi="Arial" w:cs="Arial"/>
                <w:color w:val="333333"/>
              </w:rPr>
            </w:pPr>
            <w:r>
              <w:rPr>
                <w:rFonts w:ascii="Arial" w:hAnsi="Arial" w:cs="Arial"/>
                <w:color w:val="333333"/>
              </w:rPr>
              <w:t>$200</w:t>
            </w:r>
          </w:p>
        </w:tc>
      </w:tr>
      <w:tr w:rsidR="00CD2D9A" w14:paraId="387B17C2" w14:textId="77777777" w:rsidTr="00CD2D9A">
        <w:trPr>
          <w:tblCellSpacing w:w="15" w:type="dxa"/>
        </w:trPr>
        <w:tc>
          <w:tcPr>
            <w:tcW w:w="0" w:type="auto"/>
            <w:hideMark/>
          </w:tcPr>
          <w:p w14:paraId="3C08E019" w14:textId="77777777" w:rsidR="00CD2D9A" w:rsidRDefault="00CD2D9A">
            <w:pPr>
              <w:rPr>
                <w:rFonts w:ascii="Arial" w:hAnsi="Arial" w:cs="Arial"/>
                <w:color w:val="333333"/>
              </w:rPr>
            </w:pPr>
            <w:r>
              <w:rPr>
                <w:rFonts w:ascii="Arial" w:hAnsi="Arial" w:cs="Arial"/>
                <w:color w:val="333333"/>
              </w:rPr>
              <w:t>Between two and five registered Checkers in month</w:t>
            </w:r>
          </w:p>
        </w:tc>
        <w:tc>
          <w:tcPr>
            <w:tcW w:w="0" w:type="auto"/>
            <w:vAlign w:val="center"/>
            <w:hideMark/>
          </w:tcPr>
          <w:p w14:paraId="3B8A01FD" w14:textId="77777777" w:rsidR="00CD2D9A" w:rsidRDefault="00CD2D9A">
            <w:pPr>
              <w:rPr>
                <w:rFonts w:ascii="Arial" w:hAnsi="Arial" w:cs="Arial"/>
                <w:color w:val="333333"/>
              </w:rPr>
            </w:pPr>
            <w:r>
              <w:rPr>
                <w:rFonts w:ascii="Arial" w:hAnsi="Arial" w:cs="Arial"/>
                <w:color w:val="333333"/>
              </w:rPr>
              <w:t>$200 for first Checker plus $150 for each subsequent Checker</w:t>
            </w:r>
          </w:p>
        </w:tc>
      </w:tr>
      <w:tr w:rsidR="00CD2D9A" w14:paraId="14A54705" w14:textId="77777777" w:rsidTr="00CD2D9A">
        <w:trPr>
          <w:tblCellSpacing w:w="15" w:type="dxa"/>
        </w:trPr>
        <w:tc>
          <w:tcPr>
            <w:tcW w:w="0" w:type="auto"/>
            <w:vAlign w:val="center"/>
            <w:hideMark/>
          </w:tcPr>
          <w:p w14:paraId="654B46F0" w14:textId="77777777" w:rsidR="00CD2D9A" w:rsidRDefault="00CD2D9A">
            <w:pPr>
              <w:rPr>
                <w:rFonts w:ascii="Arial" w:hAnsi="Arial" w:cs="Arial"/>
                <w:color w:val="333333"/>
              </w:rPr>
            </w:pPr>
            <w:r>
              <w:rPr>
                <w:rFonts w:ascii="Arial" w:hAnsi="Arial" w:cs="Arial"/>
                <w:color w:val="333333"/>
              </w:rPr>
              <w:t>Between six and ten registered Checkers in month </w:t>
            </w:r>
          </w:p>
        </w:tc>
        <w:tc>
          <w:tcPr>
            <w:tcW w:w="0" w:type="auto"/>
            <w:vAlign w:val="center"/>
            <w:hideMark/>
          </w:tcPr>
          <w:p w14:paraId="13ED60BF" w14:textId="77777777" w:rsidR="00CD2D9A" w:rsidRDefault="00CD2D9A">
            <w:pPr>
              <w:rPr>
                <w:rFonts w:ascii="Arial" w:hAnsi="Arial" w:cs="Arial"/>
                <w:color w:val="333333"/>
              </w:rPr>
            </w:pPr>
            <w:r>
              <w:rPr>
                <w:rFonts w:ascii="Arial" w:hAnsi="Arial" w:cs="Arial"/>
                <w:color w:val="333333"/>
              </w:rPr>
              <w:t>$800 for the first five Checkers then $125 a Checker</w:t>
            </w:r>
          </w:p>
        </w:tc>
      </w:tr>
      <w:tr w:rsidR="00CD2D9A" w14:paraId="0C7B2877" w14:textId="77777777" w:rsidTr="00CD2D9A">
        <w:trPr>
          <w:tblCellSpacing w:w="15" w:type="dxa"/>
        </w:trPr>
        <w:tc>
          <w:tcPr>
            <w:tcW w:w="0" w:type="auto"/>
            <w:vAlign w:val="center"/>
            <w:hideMark/>
          </w:tcPr>
          <w:p w14:paraId="23A2572C" w14:textId="77777777" w:rsidR="00CD2D9A" w:rsidRDefault="00CD2D9A">
            <w:pPr>
              <w:rPr>
                <w:rFonts w:ascii="Arial" w:hAnsi="Arial" w:cs="Arial"/>
                <w:color w:val="333333"/>
              </w:rPr>
            </w:pPr>
            <w:r>
              <w:rPr>
                <w:rFonts w:ascii="Arial" w:hAnsi="Arial" w:cs="Arial"/>
                <w:color w:val="333333"/>
              </w:rPr>
              <w:t>More than ten registered Checkers in month</w:t>
            </w:r>
          </w:p>
        </w:tc>
        <w:tc>
          <w:tcPr>
            <w:tcW w:w="0" w:type="auto"/>
            <w:vAlign w:val="center"/>
            <w:hideMark/>
          </w:tcPr>
          <w:p w14:paraId="25F6E9FC" w14:textId="77777777" w:rsidR="00CD2D9A" w:rsidRDefault="00CD2D9A">
            <w:pPr>
              <w:rPr>
                <w:rFonts w:ascii="Arial" w:hAnsi="Arial" w:cs="Arial"/>
                <w:color w:val="333333"/>
              </w:rPr>
            </w:pPr>
            <w:r>
              <w:rPr>
                <w:rFonts w:ascii="Arial" w:hAnsi="Arial" w:cs="Arial"/>
                <w:color w:val="333333"/>
              </w:rPr>
              <w:t>$1,425 for the first ten Checkers, then $100 a Checker.</w:t>
            </w:r>
          </w:p>
        </w:tc>
      </w:tr>
    </w:tbl>
    <w:p w14:paraId="6BCC0E62" w14:textId="6A52D0E2" w:rsidR="00CD2D9A" w:rsidRDefault="00CD2D9A" w:rsidP="00CD2D9A">
      <w:pPr>
        <w:pStyle w:val="NormalWeb"/>
        <w:rPr>
          <w:rFonts w:ascii="Arial" w:hAnsi="Arial" w:cs="Arial"/>
          <w:color w:val="333333"/>
        </w:rPr>
      </w:pPr>
      <w:r>
        <w:rPr>
          <w:rFonts w:ascii="Arial" w:hAnsi="Arial" w:cs="Arial"/>
          <w:color w:val="333333"/>
        </w:rPr>
        <w:t xml:space="preserve">A registered Checker is someone registered to use the </w:t>
      </w:r>
      <w:del w:id="377" w:author="Microsoft Office User" w:date="2021-07-15T10:58:00Z">
        <w:r w:rsidDel="00E214BC">
          <w:rPr>
            <w:rFonts w:ascii="Arial" w:hAnsi="Arial" w:cs="Arial"/>
            <w:color w:val="333333"/>
          </w:rPr>
          <w:delText>CDMS</w:delText>
        </w:r>
      </w:del>
      <w:ins w:id="378" w:author="Microsoft Office User" w:date="2021-07-15T10:58:00Z">
        <w:r w:rsidR="00E214BC">
          <w:rPr>
            <w:rFonts w:ascii="Arial" w:hAnsi="Arial" w:cs="Arial"/>
            <w:color w:val="333333"/>
          </w:rPr>
          <w:t>CAS</w:t>
        </w:r>
      </w:ins>
      <w:r>
        <w:rPr>
          <w:rFonts w:ascii="Arial" w:hAnsi="Arial" w:cs="Arial"/>
          <w:color w:val="333333"/>
        </w:rPr>
        <w:t xml:space="preserve"> on a personal digital assistant (PDA) such as a Palm Pilot. There is no charge for employees of the business entity who are not registered Checkers using the </w:t>
      </w:r>
      <w:del w:id="379" w:author="Microsoft Office User" w:date="2021-07-15T10:58:00Z">
        <w:r w:rsidDel="00E214BC">
          <w:rPr>
            <w:rFonts w:ascii="Arial" w:hAnsi="Arial" w:cs="Arial"/>
            <w:color w:val="333333"/>
          </w:rPr>
          <w:delText>CDMS</w:delText>
        </w:r>
      </w:del>
      <w:ins w:id="380" w:author="Microsoft Office User" w:date="2021-07-15T10:58:00Z">
        <w:r w:rsidR="00E214BC">
          <w:rPr>
            <w:rFonts w:ascii="Arial" w:hAnsi="Arial" w:cs="Arial"/>
            <w:color w:val="333333"/>
          </w:rPr>
          <w:t>CAS</w:t>
        </w:r>
      </w:ins>
      <w:r>
        <w:rPr>
          <w:rFonts w:ascii="Arial" w:hAnsi="Arial" w:cs="Arial"/>
          <w:color w:val="333333"/>
        </w:rPr>
        <w:t xml:space="preserve"> provided that, other than Guest Checkers, they are not involved in recording compliance information. There is no charge for Guest Checkers provided use by Guest Checkers, is only minor/occasional.</w:t>
      </w:r>
    </w:p>
    <w:p w14:paraId="0E50A570" w14:textId="77777777" w:rsidR="00CD2D9A" w:rsidRDefault="00CD2D9A" w:rsidP="00CD2D9A">
      <w:pPr>
        <w:pStyle w:val="NormalWeb"/>
        <w:rPr>
          <w:rFonts w:ascii="Arial" w:hAnsi="Arial" w:cs="Arial"/>
          <w:color w:val="333333"/>
        </w:rPr>
      </w:pPr>
      <w:r>
        <w:rPr>
          <w:rFonts w:ascii="Arial" w:hAnsi="Arial" w:cs="Arial"/>
          <w:color w:val="333333"/>
        </w:rPr>
        <w:t>Registered Checkers who are not an employee (permanent, casual or contract) of the business entity will be treated for charging purposes as belonging to a separate business entity.</w:t>
      </w:r>
    </w:p>
    <w:p w14:paraId="46E77974" w14:textId="77777777" w:rsidR="00CD2D9A" w:rsidRDefault="00CD2D9A" w:rsidP="00CD2D9A">
      <w:pPr>
        <w:pStyle w:val="NormalWeb"/>
        <w:rPr>
          <w:rFonts w:ascii="Arial" w:hAnsi="Arial" w:cs="Arial"/>
          <w:color w:val="333333"/>
        </w:rPr>
      </w:pPr>
      <w:r>
        <w:rPr>
          <w:rFonts w:ascii="Arial" w:hAnsi="Arial" w:cs="Arial"/>
          <w:color w:val="333333"/>
        </w:rPr>
        <w:t>For the purposes of the above schedule, a month is a calendar month commencing with the first day of the month and ending with the last day of the month.</w:t>
      </w:r>
    </w:p>
    <w:p w14:paraId="392B20B9" w14:textId="77777777" w:rsidR="00CD2D9A" w:rsidRDefault="00CD2D9A" w:rsidP="00CD2D9A">
      <w:pPr>
        <w:pStyle w:val="NormalWeb"/>
        <w:rPr>
          <w:rFonts w:ascii="Arial" w:hAnsi="Arial" w:cs="Arial"/>
          <w:color w:val="333333"/>
        </w:rPr>
      </w:pPr>
      <w:r>
        <w:rPr>
          <w:rFonts w:ascii="Arial" w:hAnsi="Arial" w:cs="Arial"/>
          <w:color w:val="333333"/>
        </w:rPr>
        <w:t>A 15% reduction applies to the above rates when the service is purchased and paid for 12 months in advance, i.e. for Advance Purchase Accounts. Advance Purchase Accounts may be varied to increase the number of Checkers. In such cases payment for the variation for the remaining period is to be paid in advance and the reduced rate will apply. A reduction of the number of Checkers, either as originally subscribed or as varied, does not entitle the purchaser to any refund.</w:t>
      </w:r>
    </w:p>
    <w:p w14:paraId="0E6107A3" w14:textId="46931AEB" w:rsidR="00CD2D9A" w:rsidRDefault="00CD2D9A">
      <w:pPr>
        <w:rPr>
          <w:rFonts w:ascii="Arial" w:eastAsia="Times New Roman" w:hAnsi="Arial" w:cs="Arial"/>
          <w:color w:val="333333"/>
          <w:lang w:eastAsia="en-GB"/>
        </w:rPr>
      </w:pPr>
      <w:r>
        <w:rPr>
          <w:rFonts w:ascii="Arial" w:eastAsia="Times New Roman" w:hAnsi="Arial" w:cs="Arial"/>
          <w:color w:val="333333"/>
          <w:lang w:eastAsia="en-GB"/>
        </w:rPr>
        <w:br w:type="page"/>
      </w:r>
    </w:p>
    <w:p w14:paraId="147C8EAD" w14:textId="11C05D1E" w:rsidR="00CD2D9A" w:rsidRDefault="00CD2D9A" w:rsidP="000C3B6B">
      <w:pPr>
        <w:spacing w:before="100" w:beforeAutospacing="1" w:afterAutospacing="1"/>
        <w:jc w:val="right"/>
        <w:rPr>
          <w:rFonts w:ascii="Arial" w:eastAsia="Times New Roman" w:hAnsi="Arial" w:cs="Arial"/>
          <w:color w:val="333333"/>
          <w:lang w:eastAsia="en-GB"/>
        </w:rPr>
      </w:pPr>
      <w:r>
        <w:rPr>
          <w:rFonts w:ascii="Arial" w:eastAsia="Times New Roman" w:hAnsi="Arial" w:cs="Arial"/>
          <w:color w:val="333333"/>
          <w:lang w:eastAsia="en-GB"/>
        </w:rPr>
        <w:lastRenderedPageBreak/>
        <w:t>PRIVACY STATEMENT</w:t>
      </w:r>
    </w:p>
    <w:p w14:paraId="5299A355" w14:textId="77777777" w:rsidR="000C3B6B" w:rsidRPr="008C5489" w:rsidRDefault="000C3B6B" w:rsidP="000C3B6B">
      <w:pPr>
        <w:spacing w:before="100" w:beforeAutospacing="1" w:afterAutospacing="1"/>
        <w:jc w:val="right"/>
        <w:rPr>
          <w:rFonts w:ascii="Arial" w:eastAsia="Times New Roman" w:hAnsi="Arial" w:cs="Arial"/>
          <w:color w:val="333333"/>
          <w:lang w:eastAsia="en-GB"/>
        </w:rPr>
      </w:pPr>
    </w:p>
    <w:p w14:paraId="2C269743" w14:textId="73CDB4D5" w:rsidR="004D22C7" w:rsidRDefault="004D22C7" w:rsidP="00CD2D9A">
      <w:pPr>
        <w:pStyle w:val="NormalWeb"/>
        <w:jc w:val="center"/>
        <w:rPr>
          <w:ins w:id="381" w:author="Microsoft Office User" w:date="2021-07-15T16:39:00Z"/>
          <w:rStyle w:val="Strong"/>
          <w:rFonts w:ascii="Arial" w:hAnsi="Arial" w:cs="Arial"/>
          <w:color w:val="333333"/>
        </w:rPr>
      </w:pPr>
      <w:ins w:id="382" w:author="Microsoft Office User" w:date="2021-07-15T16:39:00Z">
        <w:r>
          <w:rPr>
            <w:rStyle w:val="Strong"/>
            <w:rFonts w:ascii="Arial" w:hAnsi="Arial" w:cs="Arial"/>
            <w:color w:val="333333"/>
          </w:rPr>
          <w:t xml:space="preserve">We assumedly need this screen for the Privacy Act.  It does not work well if we do not form a </w:t>
        </w:r>
      </w:ins>
      <w:ins w:id="383" w:author="Microsoft Office User" w:date="2021-07-15T16:40:00Z">
        <w:r>
          <w:rPr>
            <w:rStyle w:val="Strong"/>
            <w:rFonts w:ascii="Arial" w:hAnsi="Arial" w:cs="Arial"/>
            <w:color w:val="333333"/>
          </w:rPr>
          <w:t>partnership (would need to replace ABE Services with “the</w:t>
        </w:r>
      </w:ins>
      <w:ins w:id="384" w:author="Microsoft Office User" w:date="2021-07-15T16:41:00Z">
        <w:r>
          <w:rPr>
            <w:rStyle w:val="Strong"/>
            <w:rFonts w:ascii="Arial" w:hAnsi="Arial" w:cs="Arial"/>
            <w:color w:val="333333"/>
          </w:rPr>
          <w:t xml:space="preserve"> providers of CAS</w:t>
        </w:r>
      </w:ins>
      <w:ins w:id="385" w:author="Microsoft Office User" w:date="2021-07-15T16:42:00Z">
        <w:r>
          <w:rPr>
            <w:rStyle w:val="Strong"/>
            <w:rFonts w:ascii="Arial" w:hAnsi="Arial" w:cs="Arial"/>
            <w:color w:val="333333"/>
          </w:rPr>
          <w:t>”)</w:t>
        </w:r>
      </w:ins>
      <w:bookmarkStart w:id="386" w:name="_GoBack"/>
      <w:bookmarkEnd w:id="386"/>
    </w:p>
    <w:p w14:paraId="255DE36A" w14:textId="77777777" w:rsidR="004D22C7" w:rsidRDefault="004D22C7" w:rsidP="00CD2D9A">
      <w:pPr>
        <w:pStyle w:val="NormalWeb"/>
        <w:jc w:val="center"/>
        <w:rPr>
          <w:ins w:id="387" w:author="Microsoft Office User" w:date="2021-07-15T16:39:00Z"/>
          <w:rStyle w:val="Strong"/>
          <w:rFonts w:ascii="Arial" w:hAnsi="Arial" w:cs="Arial"/>
          <w:color w:val="333333"/>
        </w:rPr>
      </w:pPr>
    </w:p>
    <w:p w14:paraId="245EA771" w14:textId="5F85A6D3" w:rsidR="00CD2D9A" w:rsidRDefault="00CD2D9A" w:rsidP="00CD2D9A">
      <w:pPr>
        <w:pStyle w:val="NormalWeb"/>
        <w:jc w:val="center"/>
        <w:rPr>
          <w:rFonts w:ascii="Arial" w:hAnsi="Arial" w:cs="Arial"/>
          <w:color w:val="333333"/>
        </w:rPr>
      </w:pPr>
      <w:r>
        <w:rPr>
          <w:rStyle w:val="Strong"/>
          <w:rFonts w:ascii="Arial" w:hAnsi="Arial" w:cs="Arial"/>
          <w:color w:val="333333"/>
        </w:rPr>
        <w:t>ABE Services</w:t>
      </w:r>
    </w:p>
    <w:p w14:paraId="5E4A68F3" w14:textId="77777777" w:rsidR="00CD2D9A" w:rsidRDefault="00CD2D9A" w:rsidP="00CD2D9A">
      <w:pPr>
        <w:pStyle w:val="Heading2"/>
        <w:jc w:val="center"/>
        <w:rPr>
          <w:rFonts w:ascii="Arial" w:hAnsi="Arial" w:cs="Arial"/>
          <w:color w:val="333333"/>
        </w:rPr>
      </w:pPr>
      <w:r>
        <w:rPr>
          <w:rFonts w:ascii="Arial" w:hAnsi="Arial" w:cs="Arial"/>
          <w:color w:val="333333"/>
        </w:rPr>
        <w:t>Privacy Statement</w:t>
      </w:r>
    </w:p>
    <w:p w14:paraId="67A91661" w14:textId="77777777" w:rsidR="00CD2D9A" w:rsidRDefault="00CD2D9A" w:rsidP="00CD2D9A">
      <w:pPr>
        <w:pStyle w:val="NormalWeb"/>
        <w:jc w:val="center"/>
        <w:rPr>
          <w:rFonts w:ascii="Arial" w:hAnsi="Arial" w:cs="Arial"/>
          <w:color w:val="333333"/>
        </w:rPr>
      </w:pPr>
      <w:r>
        <w:rPr>
          <w:rFonts w:ascii="Arial" w:hAnsi="Arial" w:cs="Arial"/>
          <w:color w:val="333333"/>
        </w:rPr>
        <w:t>(Last Updated 20/5/04)</w:t>
      </w:r>
    </w:p>
    <w:p w14:paraId="5CCC7ADA" w14:textId="76BC7016" w:rsidR="00CD2D9A" w:rsidRDefault="00CD2D9A" w:rsidP="00CD2D9A">
      <w:pPr>
        <w:pStyle w:val="NormalWeb"/>
        <w:rPr>
          <w:rFonts w:ascii="Arial" w:hAnsi="Arial" w:cs="Arial"/>
          <w:color w:val="333333"/>
        </w:rPr>
      </w:pPr>
      <w:r>
        <w:rPr>
          <w:rFonts w:ascii="Arial" w:hAnsi="Arial" w:cs="Arial"/>
          <w:color w:val="333333"/>
        </w:rPr>
        <w:t xml:space="preserve">ABE Services is committed to protecting your privacy. You can visit most pages on the ABE Services </w:t>
      </w:r>
      <w:del w:id="388" w:author="Microsoft Office User" w:date="2021-07-15T16:31:00Z">
        <w:r w:rsidDel="00247BA5">
          <w:rPr>
            <w:rFonts w:ascii="Arial" w:hAnsi="Arial" w:cs="Arial"/>
            <w:color w:val="333333"/>
          </w:rPr>
          <w:delText xml:space="preserve">Pty Ltd </w:delText>
        </w:r>
      </w:del>
      <w:r>
        <w:rPr>
          <w:rFonts w:ascii="Arial" w:hAnsi="Arial" w:cs="Arial"/>
          <w:color w:val="333333"/>
        </w:rPr>
        <w:t>web site without giving ABE Services any information about yourself.</w:t>
      </w:r>
    </w:p>
    <w:p w14:paraId="2B91E173" w14:textId="35F0EA24" w:rsidR="00CD2D9A" w:rsidRDefault="00CD2D9A" w:rsidP="00CD2D9A">
      <w:pPr>
        <w:pStyle w:val="NormalWeb"/>
        <w:rPr>
          <w:rFonts w:ascii="Arial" w:hAnsi="Arial" w:cs="Arial"/>
          <w:color w:val="333333"/>
        </w:rPr>
      </w:pPr>
      <w:r>
        <w:rPr>
          <w:rFonts w:ascii="Arial" w:hAnsi="Arial" w:cs="Arial"/>
          <w:color w:val="333333"/>
        </w:rPr>
        <w:t xml:space="preserve">For you, as a customer, for the </w:t>
      </w:r>
      <w:del w:id="389" w:author="Microsoft Office User" w:date="2021-07-15T16:41:00Z">
        <w:r w:rsidDel="004D22C7">
          <w:rPr>
            <w:rFonts w:ascii="Arial" w:hAnsi="Arial" w:cs="Arial"/>
            <w:color w:val="333333"/>
          </w:rPr>
          <w:delText>Compliance Data Management Service</w:delText>
        </w:r>
      </w:del>
      <w:ins w:id="390" w:author="Microsoft Office User" w:date="2021-07-15T16:41:00Z">
        <w:r w:rsidR="004D22C7">
          <w:rPr>
            <w:rFonts w:ascii="Arial" w:hAnsi="Arial" w:cs="Arial"/>
            <w:color w:val="333333"/>
          </w:rPr>
          <w:t>Construction Assuran</w:t>
        </w:r>
      </w:ins>
      <w:ins w:id="391" w:author="Microsoft Office User" w:date="2021-07-15T16:42:00Z">
        <w:r w:rsidR="004D22C7">
          <w:rPr>
            <w:rFonts w:ascii="Arial" w:hAnsi="Arial" w:cs="Arial"/>
            <w:color w:val="333333"/>
          </w:rPr>
          <w:t>ce Solutions</w:t>
        </w:r>
      </w:ins>
      <w:r>
        <w:rPr>
          <w:rFonts w:ascii="Arial" w:hAnsi="Arial" w:cs="Arial"/>
          <w:color w:val="333333"/>
        </w:rPr>
        <w:t xml:space="preserve"> (</w:t>
      </w:r>
      <w:del w:id="392" w:author="Microsoft Office User" w:date="2021-07-15T10:58:00Z">
        <w:r w:rsidDel="00E214BC">
          <w:rPr>
            <w:rFonts w:ascii="Arial" w:hAnsi="Arial" w:cs="Arial"/>
            <w:color w:val="333333"/>
          </w:rPr>
          <w:delText>CDMS</w:delText>
        </w:r>
      </w:del>
      <w:ins w:id="393" w:author="Microsoft Office User" w:date="2021-07-15T10:58:00Z">
        <w:r w:rsidR="00E214BC">
          <w:rPr>
            <w:rFonts w:ascii="Arial" w:hAnsi="Arial" w:cs="Arial"/>
            <w:color w:val="333333"/>
          </w:rPr>
          <w:t>CAS</w:t>
        </w:r>
      </w:ins>
      <w:r>
        <w:rPr>
          <w:rFonts w:ascii="Arial" w:hAnsi="Arial" w:cs="Arial"/>
          <w:color w:val="333333"/>
        </w:rPr>
        <w:t xml:space="preserve">) we do need some information, in particular your contact details, to provide the services that you request, and this privacy statement explains our data collection and use in these situations. This privacy statement applies to the ABE Services website www.abeservices.com.au and all its built in </w:t>
      </w:r>
      <w:del w:id="394" w:author="Microsoft Office User" w:date="2021-07-15T10:58:00Z">
        <w:r w:rsidDel="00E214BC">
          <w:rPr>
            <w:rFonts w:ascii="Arial" w:hAnsi="Arial" w:cs="Arial"/>
            <w:color w:val="333333"/>
          </w:rPr>
          <w:delText>CDMS</w:delText>
        </w:r>
      </w:del>
      <w:ins w:id="395" w:author="Microsoft Office User" w:date="2021-07-15T10:58:00Z">
        <w:r w:rsidR="00E214BC">
          <w:rPr>
            <w:rFonts w:ascii="Arial" w:hAnsi="Arial" w:cs="Arial"/>
            <w:color w:val="333333"/>
          </w:rPr>
          <w:t>CAS</w:t>
        </w:r>
      </w:ins>
      <w:r>
        <w:rPr>
          <w:rFonts w:ascii="Arial" w:hAnsi="Arial" w:cs="Arial"/>
          <w:color w:val="333333"/>
        </w:rPr>
        <w:t>.</w:t>
      </w:r>
    </w:p>
    <w:p w14:paraId="1682D3F8" w14:textId="3624F36E" w:rsidR="00CD2D9A" w:rsidRDefault="00CD2D9A" w:rsidP="00CD2D9A">
      <w:pPr>
        <w:pStyle w:val="NormalWeb"/>
        <w:rPr>
          <w:rFonts w:ascii="Arial" w:hAnsi="Arial" w:cs="Arial"/>
          <w:color w:val="333333"/>
        </w:rPr>
      </w:pPr>
      <w:r>
        <w:rPr>
          <w:rFonts w:ascii="Arial" w:hAnsi="Arial" w:cs="Arial"/>
          <w:color w:val="333333"/>
        </w:rPr>
        <w:t xml:space="preserve">You, as the Customer, or your nominee(s), may input personal information of other people into the </w:t>
      </w:r>
      <w:del w:id="396" w:author="Microsoft Office User" w:date="2021-07-15T10:58:00Z">
        <w:r w:rsidDel="00E214BC">
          <w:rPr>
            <w:rFonts w:ascii="Arial" w:hAnsi="Arial" w:cs="Arial"/>
            <w:color w:val="333333"/>
          </w:rPr>
          <w:delText>CDMS</w:delText>
        </w:r>
      </w:del>
      <w:ins w:id="397" w:author="Microsoft Office User" w:date="2021-07-15T10:58:00Z">
        <w:r w:rsidR="00E214BC">
          <w:rPr>
            <w:rFonts w:ascii="Arial" w:hAnsi="Arial" w:cs="Arial"/>
            <w:color w:val="333333"/>
          </w:rPr>
          <w:t>CAS</w:t>
        </w:r>
      </w:ins>
      <w:r>
        <w:rPr>
          <w:rFonts w:ascii="Arial" w:hAnsi="Arial" w:cs="Arial"/>
          <w:color w:val="333333"/>
        </w:rPr>
        <w:t xml:space="preserve">, e.g. names of your employees who are to use the </w:t>
      </w:r>
      <w:del w:id="398" w:author="Microsoft Office User" w:date="2021-07-15T10:58:00Z">
        <w:r w:rsidDel="00E214BC">
          <w:rPr>
            <w:rFonts w:ascii="Arial" w:hAnsi="Arial" w:cs="Arial"/>
            <w:color w:val="333333"/>
          </w:rPr>
          <w:delText>CDMS</w:delText>
        </w:r>
      </w:del>
      <w:ins w:id="399" w:author="Microsoft Office User" w:date="2021-07-15T10:58:00Z">
        <w:r w:rsidR="00E214BC">
          <w:rPr>
            <w:rFonts w:ascii="Arial" w:hAnsi="Arial" w:cs="Arial"/>
            <w:color w:val="333333"/>
          </w:rPr>
          <w:t>CAS</w:t>
        </w:r>
      </w:ins>
      <w:r>
        <w:rPr>
          <w:rFonts w:ascii="Arial" w:hAnsi="Arial" w:cs="Arial"/>
          <w:color w:val="333333"/>
        </w:rPr>
        <w:t xml:space="preserve"> or your clients’ representatives you authorize to have view access to your </w:t>
      </w:r>
      <w:del w:id="400" w:author="Microsoft Office User" w:date="2021-07-15T10:58:00Z">
        <w:r w:rsidDel="00E214BC">
          <w:rPr>
            <w:rFonts w:ascii="Arial" w:hAnsi="Arial" w:cs="Arial"/>
            <w:color w:val="333333"/>
          </w:rPr>
          <w:delText>CDMS</w:delText>
        </w:r>
      </w:del>
      <w:ins w:id="401" w:author="Microsoft Office User" w:date="2021-07-15T10:58:00Z">
        <w:r w:rsidR="00E214BC">
          <w:rPr>
            <w:rFonts w:ascii="Arial" w:hAnsi="Arial" w:cs="Arial"/>
            <w:color w:val="333333"/>
          </w:rPr>
          <w:t>CAS</w:t>
        </w:r>
      </w:ins>
      <w:r>
        <w:rPr>
          <w:rFonts w:ascii="Arial" w:hAnsi="Arial" w:cs="Arial"/>
          <w:color w:val="333333"/>
        </w:rPr>
        <w:t xml:space="preserve"> data. Such access and related information is at your discretion and ABE Services </w:t>
      </w:r>
      <w:del w:id="402" w:author="Microsoft Office User" w:date="2021-07-15T16:31:00Z">
        <w:r w:rsidDel="00247BA5">
          <w:rPr>
            <w:rFonts w:ascii="Arial" w:hAnsi="Arial" w:cs="Arial"/>
            <w:color w:val="333333"/>
          </w:rPr>
          <w:delText xml:space="preserve">Pty Ltd </w:delText>
        </w:r>
      </w:del>
      <w:r>
        <w:rPr>
          <w:rFonts w:ascii="Arial" w:hAnsi="Arial" w:cs="Arial"/>
          <w:color w:val="333333"/>
        </w:rPr>
        <w:t>accepts no responsibility in regard to the privacy or other implications of such information and access.</w:t>
      </w:r>
    </w:p>
    <w:p w14:paraId="340A86BE" w14:textId="77777777" w:rsidR="00CD2D9A" w:rsidRDefault="00CD2D9A" w:rsidP="00CD2D9A">
      <w:pPr>
        <w:pStyle w:val="Heading4"/>
        <w:rPr>
          <w:rFonts w:ascii="Arial" w:hAnsi="Arial" w:cs="Arial"/>
          <w:color w:val="333333"/>
        </w:rPr>
      </w:pPr>
      <w:r>
        <w:rPr>
          <w:rFonts w:ascii="Arial" w:hAnsi="Arial" w:cs="Arial"/>
          <w:color w:val="333333"/>
        </w:rPr>
        <w:t>Collection of Personal Information</w:t>
      </w:r>
    </w:p>
    <w:p w14:paraId="12E002F7" w14:textId="2387DB69" w:rsidR="00CD2D9A" w:rsidRDefault="00CD2D9A" w:rsidP="00CD2D9A">
      <w:pPr>
        <w:pStyle w:val="NormalWeb"/>
        <w:rPr>
          <w:rFonts w:ascii="Arial" w:hAnsi="Arial" w:cs="Arial"/>
          <w:color w:val="333333"/>
        </w:rPr>
      </w:pPr>
      <w:r>
        <w:rPr>
          <w:rFonts w:ascii="Arial" w:hAnsi="Arial" w:cs="Arial"/>
          <w:color w:val="333333"/>
        </w:rPr>
        <w:t xml:space="preserve">ABE Services will ask you (the customer) when it needs information that personally identifies you (personal information) or allows ABE Services to contact you. Generally, this information is requested when you are registering for </w:t>
      </w:r>
      <w:del w:id="403" w:author="Microsoft Office User" w:date="2021-07-15T10:58:00Z">
        <w:r w:rsidDel="00E214BC">
          <w:rPr>
            <w:rFonts w:ascii="Arial" w:hAnsi="Arial" w:cs="Arial"/>
            <w:color w:val="333333"/>
          </w:rPr>
          <w:delText>CDMS</w:delText>
        </w:r>
      </w:del>
      <w:ins w:id="404" w:author="Microsoft Office User" w:date="2021-07-15T10:58:00Z">
        <w:r w:rsidR="00E214BC">
          <w:rPr>
            <w:rFonts w:ascii="Arial" w:hAnsi="Arial" w:cs="Arial"/>
            <w:color w:val="333333"/>
          </w:rPr>
          <w:t>CAS</w:t>
        </w:r>
      </w:ins>
      <w:r>
        <w:rPr>
          <w:rFonts w:ascii="Arial" w:hAnsi="Arial" w:cs="Arial"/>
          <w:color w:val="333333"/>
        </w:rPr>
        <w:t xml:space="preserve"> or ordering e-mail newsletters.</w:t>
      </w:r>
    </w:p>
    <w:p w14:paraId="36DE6C56" w14:textId="77777777" w:rsidR="00CD2D9A" w:rsidRDefault="00CD2D9A" w:rsidP="00CD2D9A">
      <w:pPr>
        <w:pStyle w:val="NormalWeb"/>
        <w:rPr>
          <w:rFonts w:ascii="Arial" w:hAnsi="Arial" w:cs="Arial"/>
          <w:color w:val="333333"/>
        </w:rPr>
      </w:pPr>
      <w:r>
        <w:rPr>
          <w:rFonts w:ascii="Arial" w:hAnsi="Arial" w:cs="Arial"/>
          <w:color w:val="333333"/>
        </w:rPr>
        <w:t>Personal information collected by ABE Services often is limited to contact details except for payment.</w:t>
      </w:r>
    </w:p>
    <w:p w14:paraId="0DEEF856" w14:textId="2678C494" w:rsidR="00CD2D9A" w:rsidRDefault="00CD2D9A" w:rsidP="00CD2D9A">
      <w:pPr>
        <w:pStyle w:val="NormalWeb"/>
        <w:rPr>
          <w:rFonts w:ascii="Arial" w:hAnsi="Arial" w:cs="Arial"/>
          <w:color w:val="333333"/>
        </w:rPr>
      </w:pPr>
      <w:r>
        <w:rPr>
          <w:rFonts w:ascii="Arial" w:hAnsi="Arial" w:cs="Arial"/>
          <w:color w:val="333333"/>
        </w:rPr>
        <w:t xml:space="preserve">In the main, </w:t>
      </w:r>
      <w:del w:id="405" w:author="Microsoft Office User" w:date="2021-07-15T10:58:00Z">
        <w:r w:rsidDel="00E214BC">
          <w:rPr>
            <w:rFonts w:ascii="Arial" w:hAnsi="Arial" w:cs="Arial"/>
            <w:color w:val="333333"/>
          </w:rPr>
          <w:delText>CDMS</w:delText>
        </w:r>
      </w:del>
      <w:ins w:id="406" w:author="Microsoft Office User" w:date="2021-07-15T10:58:00Z">
        <w:r w:rsidR="00E214BC">
          <w:rPr>
            <w:rFonts w:ascii="Arial" w:hAnsi="Arial" w:cs="Arial"/>
            <w:color w:val="333333"/>
          </w:rPr>
          <w:t>CAS</w:t>
        </w:r>
      </w:ins>
      <w:r>
        <w:rPr>
          <w:rFonts w:ascii="Arial" w:hAnsi="Arial" w:cs="Arial"/>
          <w:color w:val="333333"/>
        </w:rPr>
        <w:t xml:space="preserve"> will ask personal information of you (the Customer). As a customer of the </w:t>
      </w:r>
      <w:del w:id="407" w:author="Microsoft Office User" w:date="2021-07-15T10:58:00Z">
        <w:r w:rsidDel="00E214BC">
          <w:rPr>
            <w:rFonts w:ascii="Arial" w:hAnsi="Arial" w:cs="Arial"/>
            <w:color w:val="333333"/>
          </w:rPr>
          <w:delText>CDMS</w:delText>
        </w:r>
      </w:del>
      <w:ins w:id="408" w:author="Microsoft Office User" w:date="2021-07-15T10:58:00Z">
        <w:r w:rsidR="00E214BC">
          <w:rPr>
            <w:rFonts w:ascii="Arial" w:hAnsi="Arial" w:cs="Arial"/>
            <w:color w:val="333333"/>
          </w:rPr>
          <w:t>CAS</w:t>
        </w:r>
      </w:ins>
      <w:r>
        <w:rPr>
          <w:rFonts w:ascii="Arial" w:hAnsi="Arial" w:cs="Arial"/>
          <w:color w:val="333333"/>
        </w:rPr>
        <w:t xml:space="preserve"> you may establish additional users of the service created. ABE Services will not ask for personal information of these users; however those details (mostly email addresses) will be stored in the </w:t>
      </w:r>
      <w:del w:id="409" w:author="Microsoft Office User" w:date="2021-07-15T10:58:00Z">
        <w:r w:rsidDel="00E214BC">
          <w:rPr>
            <w:rFonts w:ascii="Arial" w:hAnsi="Arial" w:cs="Arial"/>
            <w:color w:val="333333"/>
          </w:rPr>
          <w:delText>CDMS</w:delText>
        </w:r>
      </w:del>
      <w:ins w:id="410" w:author="Microsoft Office User" w:date="2021-07-15T10:58:00Z">
        <w:r w:rsidR="00E214BC">
          <w:rPr>
            <w:rFonts w:ascii="Arial" w:hAnsi="Arial" w:cs="Arial"/>
            <w:color w:val="333333"/>
          </w:rPr>
          <w:t>CAS</w:t>
        </w:r>
      </w:ins>
      <w:r>
        <w:rPr>
          <w:rFonts w:ascii="Arial" w:hAnsi="Arial" w:cs="Arial"/>
          <w:color w:val="333333"/>
        </w:rPr>
        <w:t xml:space="preserve"> databases.</w:t>
      </w:r>
    </w:p>
    <w:p w14:paraId="23B9AD99" w14:textId="021A3337" w:rsidR="00CD2D9A" w:rsidRDefault="00CD2D9A" w:rsidP="00CD2D9A">
      <w:pPr>
        <w:pStyle w:val="NormalWeb"/>
        <w:rPr>
          <w:rFonts w:ascii="Arial" w:hAnsi="Arial" w:cs="Arial"/>
          <w:color w:val="333333"/>
        </w:rPr>
      </w:pPr>
      <w:r>
        <w:rPr>
          <w:rFonts w:ascii="Arial" w:hAnsi="Arial" w:cs="Arial"/>
          <w:color w:val="333333"/>
        </w:rPr>
        <w:lastRenderedPageBreak/>
        <w:t xml:space="preserve">When registering as a customer for the </w:t>
      </w:r>
      <w:del w:id="411" w:author="Microsoft Office User" w:date="2021-07-15T10:58:00Z">
        <w:r w:rsidDel="00E214BC">
          <w:rPr>
            <w:rFonts w:ascii="Arial" w:hAnsi="Arial" w:cs="Arial"/>
            <w:color w:val="333333"/>
          </w:rPr>
          <w:delText>CDMS</w:delText>
        </w:r>
      </w:del>
      <w:ins w:id="412" w:author="Microsoft Office User" w:date="2021-07-15T10:58:00Z">
        <w:r w:rsidR="00E214BC">
          <w:rPr>
            <w:rFonts w:ascii="Arial" w:hAnsi="Arial" w:cs="Arial"/>
            <w:color w:val="333333"/>
          </w:rPr>
          <w:t>CAS</w:t>
        </w:r>
      </w:ins>
      <w:r>
        <w:rPr>
          <w:rFonts w:ascii="Arial" w:hAnsi="Arial" w:cs="Arial"/>
          <w:color w:val="333333"/>
        </w:rPr>
        <w:t xml:space="preserve"> you may be required to pay for a service via a third party e-commerce provider and in that case, you will be required to enter personal information necessary for billing, such as: name, address, telephone number, and credit card number.</w:t>
      </w:r>
    </w:p>
    <w:p w14:paraId="25457C75" w14:textId="77777777" w:rsidR="00CD2D9A" w:rsidRDefault="00CD2D9A" w:rsidP="00CD2D9A">
      <w:pPr>
        <w:pStyle w:val="NormalWeb"/>
        <w:rPr>
          <w:rFonts w:ascii="Arial" w:hAnsi="Arial" w:cs="Arial"/>
          <w:color w:val="333333"/>
        </w:rPr>
      </w:pPr>
      <w:r>
        <w:rPr>
          <w:rFonts w:ascii="Arial" w:hAnsi="Arial" w:cs="Arial"/>
          <w:color w:val="333333"/>
        </w:rPr>
        <w:t>ABE Services does NOT keep or store any details of your credit card.</w:t>
      </w:r>
    </w:p>
    <w:p w14:paraId="75C45EFB" w14:textId="77777777" w:rsidR="00CD2D9A" w:rsidRDefault="00CD2D9A" w:rsidP="00CD2D9A">
      <w:pPr>
        <w:pStyle w:val="Heading4"/>
        <w:rPr>
          <w:rFonts w:ascii="Arial" w:hAnsi="Arial" w:cs="Arial"/>
          <w:color w:val="333333"/>
        </w:rPr>
      </w:pPr>
      <w:r>
        <w:rPr>
          <w:rFonts w:ascii="Arial" w:hAnsi="Arial" w:cs="Arial"/>
          <w:color w:val="333333"/>
        </w:rPr>
        <w:t>Use of your Personal Information</w:t>
      </w:r>
    </w:p>
    <w:p w14:paraId="097CB228" w14:textId="77777777" w:rsidR="00CD2D9A" w:rsidRDefault="00CD2D9A" w:rsidP="00CD2D9A">
      <w:pPr>
        <w:pStyle w:val="NormalWeb"/>
        <w:rPr>
          <w:rFonts w:ascii="Arial" w:hAnsi="Arial" w:cs="Arial"/>
          <w:color w:val="333333"/>
        </w:rPr>
      </w:pPr>
      <w:r>
        <w:rPr>
          <w:rFonts w:ascii="Arial" w:hAnsi="Arial" w:cs="Arial"/>
          <w:color w:val="333333"/>
        </w:rPr>
        <w:t>ABE Services may use your personal information for the following purposes:</w:t>
      </w:r>
    </w:p>
    <w:p w14:paraId="0FCB5C76" w14:textId="77777777" w:rsidR="00CD2D9A" w:rsidRDefault="00CD2D9A" w:rsidP="00CD2D9A">
      <w:pPr>
        <w:numPr>
          <w:ilvl w:val="0"/>
          <w:numId w:val="4"/>
        </w:numPr>
        <w:spacing w:before="100" w:beforeAutospacing="1" w:after="100" w:afterAutospacing="1"/>
        <w:rPr>
          <w:rFonts w:ascii="Arial" w:hAnsi="Arial" w:cs="Arial"/>
          <w:color w:val="333333"/>
        </w:rPr>
      </w:pPr>
      <w:r>
        <w:rPr>
          <w:rFonts w:ascii="Arial" w:hAnsi="Arial" w:cs="Arial"/>
          <w:color w:val="333333"/>
        </w:rPr>
        <w:t>To ensure our site and services are relevant to your needs;</w:t>
      </w:r>
    </w:p>
    <w:p w14:paraId="07A6C9A0" w14:textId="422B8977" w:rsidR="00CD2D9A" w:rsidRDefault="00CD2D9A" w:rsidP="00CD2D9A">
      <w:pPr>
        <w:numPr>
          <w:ilvl w:val="0"/>
          <w:numId w:val="4"/>
        </w:numPr>
        <w:spacing w:before="100" w:beforeAutospacing="1" w:after="100" w:afterAutospacing="1"/>
        <w:rPr>
          <w:rFonts w:ascii="Arial" w:hAnsi="Arial" w:cs="Arial"/>
          <w:color w:val="333333"/>
        </w:rPr>
      </w:pPr>
      <w:r>
        <w:rPr>
          <w:rFonts w:ascii="Arial" w:hAnsi="Arial" w:cs="Arial"/>
          <w:color w:val="333333"/>
        </w:rPr>
        <w:t xml:space="preserve">To deliver the </w:t>
      </w:r>
      <w:del w:id="413" w:author="Microsoft Office User" w:date="2021-07-15T10:58:00Z">
        <w:r w:rsidDel="00E214BC">
          <w:rPr>
            <w:rFonts w:ascii="Arial" w:hAnsi="Arial" w:cs="Arial"/>
            <w:color w:val="333333"/>
          </w:rPr>
          <w:delText>CDMS</w:delText>
        </w:r>
      </w:del>
      <w:ins w:id="414" w:author="Microsoft Office User" w:date="2021-07-15T10:58:00Z">
        <w:r w:rsidR="00E214BC">
          <w:rPr>
            <w:rFonts w:ascii="Arial" w:hAnsi="Arial" w:cs="Arial"/>
            <w:color w:val="333333"/>
          </w:rPr>
          <w:t>CAS</w:t>
        </w:r>
      </w:ins>
      <w:r>
        <w:rPr>
          <w:rFonts w:ascii="Arial" w:hAnsi="Arial" w:cs="Arial"/>
          <w:color w:val="333333"/>
        </w:rPr>
        <w:t>, and perhaps newsletters;</w:t>
      </w:r>
    </w:p>
    <w:p w14:paraId="2491BFCA" w14:textId="1B4574D3" w:rsidR="00CD2D9A" w:rsidRDefault="00CD2D9A" w:rsidP="00CD2D9A">
      <w:pPr>
        <w:numPr>
          <w:ilvl w:val="0"/>
          <w:numId w:val="4"/>
        </w:numPr>
        <w:spacing w:before="100" w:beforeAutospacing="1" w:after="100" w:afterAutospacing="1"/>
        <w:rPr>
          <w:rFonts w:ascii="Arial" w:hAnsi="Arial" w:cs="Arial"/>
          <w:color w:val="333333"/>
        </w:rPr>
      </w:pPr>
      <w:r>
        <w:rPr>
          <w:rFonts w:ascii="Arial" w:hAnsi="Arial" w:cs="Arial"/>
          <w:color w:val="333333"/>
        </w:rPr>
        <w:t xml:space="preserve">To help ABE Services, through the </w:t>
      </w:r>
      <w:del w:id="415" w:author="Microsoft Office User" w:date="2021-07-15T10:58:00Z">
        <w:r w:rsidDel="00E214BC">
          <w:rPr>
            <w:rFonts w:ascii="Arial" w:hAnsi="Arial" w:cs="Arial"/>
            <w:color w:val="333333"/>
          </w:rPr>
          <w:delText>CDMS</w:delText>
        </w:r>
      </w:del>
      <w:ins w:id="416" w:author="Microsoft Office User" w:date="2021-07-15T10:58:00Z">
        <w:r w:rsidR="00E214BC">
          <w:rPr>
            <w:rFonts w:ascii="Arial" w:hAnsi="Arial" w:cs="Arial"/>
            <w:color w:val="333333"/>
          </w:rPr>
          <w:t>CAS</w:t>
        </w:r>
      </w:ins>
      <w:r>
        <w:rPr>
          <w:rFonts w:ascii="Arial" w:hAnsi="Arial" w:cs="Arial"/>
          <w:color w:val="333333"/>
        </w:rPr>
        <w:t>, create and publish solutions most relevant to you;</w:t>
      </w:r>
    </w:p>
    <w:p w14:paraId="067778DC" w14:textId="77777777" w:rsidR="00CD2D9A" w:rsidRDefault="00CD2D9A" w:rsidP="00CD2D9A">
      <w:pPr>
        <w:numPr>
          <w:ilvl w:val="0"/>
          <w:numId w:val="4"/>
        </w:numPr>
        <w:spacing w:before="100" w:beforeAutospacing="1" w:after="100" w:afterAutospacing="1"/>
        <w:rPr>
          <w:rFonts w:ascii="Arial" w:hAnsi="Arial" w:cs="Arial"/>
          <w:color w:val="333333"/>
        </w:rPr>
      </w:pPr>
      <w:r>
        <w:rPr>
          <w:rFonts w:ascii="Arial" w:hAnsi="Arial" w:cs="Arial"/>
          <w:color w:val="333333"/>
        </w:rPr>
        <w:t>To alert you to product and services upgrades, special offers, updated information and other new services from ABE Services, if you so request;</w:t>
      </w:r>
    </w:p>
    <w:p w14:paraId="3064468C" w14:textId="429B8B1E" w:rsidR="00CD2D9A" w:rsidRDefault="00CD2D9A" w:rsidP="00CD2D9A">
      <w:pPr>
        <w:numPr>
          <w:ilvl w:val="0"/>
          <w:numId w:val="4"/>
        </w:numPr>
        <w:spacing w:before="100" w:beforeAutospacing="1" w:after="100" w:afterAutospacing="1"/>
        <w:rPr>
          <w:rFonts w:ascii="Arial" w:hAnsi="Arial" w:cs="Arial"/>
          <w:color w:val="333333"/>
        </w:rPr>
      </w:pPr>
      <w:r>
        <w:rPr>
          <w:rFonts w:ascii="Arial" w:hAnsi="Arial" w:cs="Arial"/>
          <w:color w:val="333333"/>
        </w:rPr>
        <w:t xml:space="preserve">To allow you access to limited-entry areas of ABE Services web site or </w:t>
      </w:r>
      <w:del w:id="417" w:author="Microsoft Office User" w:date="2021-07-15T10:58:00Z">
        <w:r w:rsidDel="00E214BC">
          <w:rPr>
            <w:rFonts w:ascii="Arial" w:hAnsi="Arial" w:cs="Arial"/>
            <w:color w:val="333333"/>
          </w:rPr>
          <w:delText>CDMS</w:delText>
        </w:r>
      </w:del>
      <w:ins w:id="418" w:author="Microsoft Office User" w:date="2021-07-15T10:58:00Z">
        <w:r w:rsidR="00E214BC">
          <w:rPr>
            <w:rFonts w:ascii="Arial" w:hAnsi="Arial" w:cs="Arial"/>
            <w:color w:val="333333"/>
          </w:rPr>
          <w:t>CAS</w:t>
        </w:r>
      </w:ins>
      <w:r>
        <w:rPr>
          <w:rFonts w:ascii="Arial" w:hAnsi="Arial" w:cs="Arial"/>
          <w:color w:val="333333"/>
        </w:rPr>
        <w:t xml:space="preserve"> as </w:t>
      </w:r>
      <w:proofErr w:type="spellStart"/>
      <w:r>
        <w:rPr>
          <w:rFonts w:ascii="Arial" w:hAnsi="Arial" w:cs="Arial"/>
          <w:color w:val="333333"/>
        </w:rPr>
        <w:t>appropriate.ABE</w:t>
      </w:r>
      <w:proofErr w:type="spellEnd"/>
      <w:r>
        <w:rPr>
          <w:rFonts w:ascii="Arial" w:hAnsi="Arial" w:cs="Arial"/>
          <w:color w:val="333333"/>
        </w:rPr>
        <w:t xml:space="preserve"> Services </w:t>
      </w:r>
      <w:del w:id="419" w:author="Microsoft Office User" w:date="2021-07-15T16:32:00Z">
        <w:r w:rsidDel="00247BA5">
          <w:rPr>
            <w:rFonts w:ascii="Arial" w:hAnsi="Arial" w:cs="Arial"/>
            <w:color w:val="333333"/>
          </w:rPr>
          <w:delText xml:space="preserve">Pty Ltd </w:delText>
        </w:r>
      </w:del>
      <w:r>
        <w:rPr>
          <w:rFonts w:ascii="Arial" w:hAnsi="Arial" w:cs="Arial"/>
          <w:color w:val="333333"/>
        </w:rPr>
        <w:t>may disclose your personal information if required to do so by law or if in the good-faith believe that such action is necessary to:</w:t>
      </w:r>
    </w:p>
    <w:p w14:paraId="11F32C4C" w14:textId="77777777" w:rsidR="00CD2D9A" w:rsidRDefault="00CD2D9A" w:rsidP="00CD2D9A">
      <w:pPr>
        <w:numPr>
          <w:ilvl w:val="1"/>
          <w:numId w:val="4"/>
        </w:numPr>
        <w:spacing w:before="100" w:beforeAutospacing="1" w:after="100" w:afterAutospacing="1"/>
        <w:rPr>
          <w:rFonts w:ascii="Arial" w:hAnsi="Arial" w:cs="Arial"/>
          <w:color w:val="333333"/>
        </w:rPr>
      </w:pPr>
      <w:r>
        <w:rPr>
          <w:rFonts w:ascii="Arial" w:hAnsi="Arial" w:cs="Arial"/>
          <w:color w:val="333333"/>
        </w:rPr>
        <w:t>conform to the edicts of the law or comply with legal process served on ABE Services</w:t>
      </w:r>
    </w:p>
    <w:p w14:paraId="38F7255E" w14:textId="77777777" w:rsidR="00CD2D9A" w:rsidRDefault="00CD2D9A" w:rsidP="00CD2D9A">
      <w:pPr>
        <w:numPr>
          <w:ilvl w:val="1"/>
          <w:numId w:val="4"/>
        </w:numPr>
        <w:spacing w:before="100" w:beforeAutospacing="1" w:after="100" w:afterAutospacing="1"/>
        <w:rPr>
          <w:rFonts w:ascii="Arial" w:hAnsi="Arial" w:cs="Arial"/>
          <w:color w:val="333333"/>
        </w:rPr>
      </w:pPr>
      <w:r>
        <w:rPr>
          <w:rFonts w:ascii="Arial" w:hAnsi="Arial" w:cs="Arial"/>
          <w:color w:val="333333"/>
        </w:rPr>
        <w:t>protect and defend the rights or property of ABE Services, or</w:t>
      </w:r>
    </w:p>
    <w:p w14:paraId="7C61651B" w14:textId="77777777" w:rsidR="00CD2D9A" w:rsidRDefault="00CD2D9A" w:rsidP="00CD2D9A">
      <w:pPr>
        <w:numPr>
          <w:ilvl w:val="1"/>
          <w:numId w:val="4"/>
        </w:numPr>
        <w:spacing w:before="100" w:beforeAutospacing="1" w:after="100" w:afterAutospacing="1"/>
        <w:rPr>
          <w:rFonts w:ascii="Arial" w:hAnsi="Arial" w:cs="Arial"/>
          <w:color w:val="333333"/>
        </w:rPr>
      </w:pPr>
      <w:r>
        <w:rPr>
          <w:rFonts w:ascii="Arial" w:hAnsi="Arial" w:cs="Arial"/>
          <w:color w:val="333333"/>
        </w:rPr>
        <w:t>act in urgent circumstances to protect the personal safety of ABE Services employees, users of ABE Services products or services, or members of the public.</w:t>
      </w:r>
    </w:p>
    <w:p w14:paraId="3F70B478" w14:textId="77777777" w:rsidR="00CD2D9A" w:rsidRDefault="00CD2D9A" w:rsidP="00CD2D9A">
      <w:pPr>
        <w:pStyle w:val="NormalWeb"/>
        <w:rPr>
          <w:rFonts w:ascii="Arial" w:hAnsi="Arial" w:cs="Arial"/>
          <w:color w:val="333333"/>
        </w:rPr>
      </w:pPr>
      <w:r>
        <w:rPr>
          <w:rFonts w:ascii="Arial" w:hAnsi="Arial" w:cs="Arial"/>
          <w:color w:val="333333"/>
        </w:rPr>
        <w:t>Your information may be stored and processed in Australia or any other country in which ABE Services host its Online Services and web sites and by accepting ABE Services Terms and Conditions and Privacy Policy, you consent to any such transfer of information outside of your country.</w:t>
      </w:r>
    </w:p>
    <w:p w14:paraId="61C83C94" w14:textId="77777777" w:rsidR="00CD2D9A" w:rsidRDefault="00CD2D9A" w:rsidP="00CD2D9A">
      <w:pPr>
        <w:pStyle w:val="Heading4"/>
        <w:rPr>
          <w:rFonts w:ascii="Arial" w:hAnsi="Arial" w:cs="Arial"/>
          <w:color w:val="333333"/>
        </w:rPr>
      </w:pPr>
      <w:r>
        <w:rPr>
          <w:rFonts w:ascii="Arial" w:hAnsi="Arial" w:cs="Arial"/>
          <w:color w:val="333333"/>
        </w:rPr>
        <w:t>Control of your Personal Information</w:t>
      </w:r>
    </w:p>
    <w:p w14:paraId="59C8E390" w14:textId="4BAE9436" w:rsidR="00CD2D9A" w:rsidRDefault="00CD2D9A" w:rsidP="00CD2D9A">
      <w:pPr>
        <w:pStyle w:val="NormalWeb"/>
        <w:rPr>
          <w:rFonts w:ascii="Arial" w:hAnsi="Arial" w:cs="Arial"/>
          <w:color w:val="333333"/>
        </w:rPr>
      </w:pPr>
      <w:r>
        <w:rPr>
          <w:rFonts w:ascii="Arial" w:hAnsi="Arial" w:cs="Arial"/>
          <w:color w:val="333333"/>
        </w:rPr>
        <w:t xml:space="preserve">When you register, or otherwise give us personal information, ABE Services will not share that information with third parties without your permission, other than for the limited exceptions already listed. ABE Services may send out periodic e-mails informing you of technical service or security issues related to the </w:t>
      </w:r>
      <w:del w:id="420" w:author="Microsoft Office User" w:date="2021-07-15T10:58:00Z">
        <w:r w:rsidDel="00E214BC">
          <w:rPr>
            <w:rFonts w:ascii="Arial" w:hAnsi="Arial" w:cs="Arial"/>
            <w:color w:val="333333"/>
          </w:rPr>
          <w:delText>CDMS</w:delText>
        </w:r>
      </w:del>
      <w:ins w:id="421" w:author="Microsoft Office User" w:date="2021-07-15T10:58:00Z">
        <w:r w:rsidR="00E214BC">
          <w:rPr>
            <w:rFonts w:ascii="Arial" w:hAnsi="Arial" w:cs="Arial"/>
            <w:color w:val="333333"/>
          </w:rPr>
          <w:t>CAS</w:t>
        </w:r>
      </w:ins>
      <w:r>
        <w:rPr>
          <w:rFonts w:ascii="Arial" w:hAnsi="Arial" w:cs="Arial"/>
          <w:color w:val="333333"/>
        </w:rPr>
        <w:t>. You will not be able to choose to unsubscribe to these mailings, as they are considered an essential part of the service you have chosen.</w:t>
      </w:r>
    </w:p>
    <w:p w14:paraId="0ACEF770" w14:textId="77777777" w:rsidR="00CD2D9A" w:rsidRDefault="00CD2D9A" w:rsidP="00CD2D9A">
      <w:pPr>
        <w:pStyle w:val="Heading4"/>
        <w:rPr>
          <w:rFonts w:ascii="Arial" w:hAnsi="Arial" w:cs="Arial"/>
          <w:color w:val="333333"/>
        </w:rPr>
      </w:pPr>
      <w:r>
        <w:rPr>
          <w:rFonts w:ascii="Arial" w:hAnsi="Arial" w:cs="Arial"/>
          <w:color w:val="333333"/>
        </w:rPr>
        <w:t>Access to your Personal Information</w:t>
      </w:r>
    </w:p>
    <w:p w14:paraId="40F73B49" w14:textId="77777777" w:rsidR="00CD2D9A" w:rsidRDefault="00CD2D9A" w:rsidP="00CD2D9A">
      <w:pPr>
        <w:pStyle w:val="NormalWeb"/>
        <w:rPr>
          <w:rFonts w:ascii="Arial" w:hAnsi="Arial" w:cs="Arial"/>
          <w:color w:val="333333"/>
        </w:rPr>
      </w:pPr>
      <w:r>
        <w:rPr>
          <w:rFonts w:ascii="Arial" w:hAnsi="Arial" w:cs="Arial"/>
          <w:color w:val="333333"/>
        </w:rPr>
        <w:t>We will provide you with the means to ensure that your personal information is correct and current. At any time you can review and edit your personal information by contacting ABE Services on abeservices@outlook.com.</w:t>
      </w:r>
    </w:p>
    <w:p w14:paraId="67AA30D1" w14:textId="77777777" w:rsidR="00CD2D9A" w:rsidRDefault="00CD2D9A" w:rsidP="00CD2D9A">
      <w:pPr>
        <w:pStyle w:val="Heading4"/>
        <w:rPr>
          <w:rFonts w:ascii="Arial" w:hAnsi="Arial" w:cs="Arial"/>
          <w:color w:val="333333"/>
        </w:rPr>
      </w:pPr>
      <w:r>
        <w:rPr>
          <w:rFonts w:ascii="Arial" w:hAnsi="Arial" w:cs="Arial"/>
          <w:color w:val="333333"/>
        </w:rPr>
        <w:lastRenderedPageBreak/>
        <w:t>Security of your Personal Information</w:t>
      </w:r>
    </w:p>
    <w:p w14:paraId="071F9ED7" w14:textId="6434D4AA" w:rsidR="00CD2D9A" w:rsidRDefault="00CD2D9A" w:rsidP="00CD2D9A">
      <w:pPr>
        <w:pStyle w:val="NormalWeb"/>
        <w:rPr>
          <w:rFonts w:ascii="Arial" w:hAnsi="Arial" w:cs="Arial"/>
          <w:color w:val="333333"/>
        </w:rPr>
      </w:pPr>
      <w:r>
        <w:rPr>
          <w:rFonts w:ascii="Arial" w:hAnsi="Arial" w:cs="Arial"/>
          <w:color w:val="333333"/>
        </w:rPr>
        <w:t xml:space="preserve">ABE Services is committed to protecting the security of your personal information. We use a variety of security technologies and procedures to help protect your personal information from unauthorized access, use or disclosure. For example, we store the personal information you provide in computer servers supplied by tier 1 ISP, with limited access and located in controlled facilities. When ABE Services </w:t>
      </w:r>
      <w:del w:id="422" w:author="Microsoft Office User" w:date="2021-07-15T16:33:00Z">
        <w:r w:rsidDel="00247BA5">
          <w:rPr>
            <w:rFonts w:ascii="Arial" w:hAnsi="Arial" w:cs="Arial"/>
            <w:color w:val="333333"/>
          </w:rPr>
          <w:delText xml:space="preserve">Pty Ltd </w:delText>
        </w:r>
      </w:del>
      <w:r>
        <w:rPr>
          <w:rFonts w:ascii="Arial" w:hAnsi="Arial" w:cs="Arial"/>
          <w:color w:val="333333"/>
        </w:rPr>
        <w:t xml:space="preserve">transmit sensitive information (such as a credit card number) over the internet, we protect it through the use of encryption, such as the Secure Socket Layer (SSL) protocol. </w:t>
      </w:r>
      <w:proofErr w:type="spellStart"/>
      <w:r>
        <w:rPr>
          <w:rFonts w:ascii="Arial" w:hAnsi="Arial" w:cs="Arial"/>
          <w:color w:val="333333"/>
        </w:rPr>
        <w:t>Further more</w:t>
      </w:r>
      <w:proofErr w:type="spellEnd"/>
      <w:r>
        <w:rPr>
          <w:rFonts w:ascii="Arial" w:hAnsi="Arial" w:cs="Arial"/>
          <w:color w:val="333333"/>
        </w:rPr>
        <w:t xml:space="preserve">, all </w:t>
      </w:r>
      <w:del w:id="423" w:author="Microsoft Office User" w:date="2021-07-15T10:58:00Z">
        <w:r w:rsidDel="00E214BC">
          <w:rPr>
            <w:rFonts w:ascii="Arial" w:hAnsi="Arial" w:cs="Arial"/>
            <w:color w:val="333333"/>
          </w:rPr>
          <w:delText>CDMS</w:delText>
        </w:r>
      </w:del>
      <w:ins w:id="424" w:author="Microsoft Office User" w:date="2021-07-15T10:58:00Z">
        <w:r w:rsidR="00E214BC">
          <w:rPr>
            <w:rFonts w:ascii="Arial" w:hAnsi="Arial" w:cs="Arial"/>
            <w:color w:val="333333"/>
          </w:rPr>
          <w:t>CAS</w:t>
        </w:r>
      </w:ins>
      <w:r>
        <w:rPr>
          <w:rFonts w:ascii="Arial" w:hAnsi="Arial" w:cs="Arial"/>
          <w:color w:val="333333"/>
        </w:rPr>
        <w:t xml:space="preserve"> services are entirely SSL enabled.</w:t>
      </w:r>
    </w:p>
    <w:p w14:paraId="631D5A92" w14:textId="77777777" w:rsidR="00CD2D9A" w:rsidRDefault="00CD2D9A" w:rsidP="00CD2D9A">
      <w:pPr>
        <w:pStyle w:val="Heading4"/>
        <w:rPr>
          <w:rFonts w:ascii="Arial" w:hAnsi="Arial" w:cs="Arial"/>
          <w:color w:val="333333"/>
        </w:rPr>
      </w:pPr>
      <w:r>
        <w:rPr>
          <w:rFonts w:ascii="Arial" w:hAnsi="Arial" w:cs="Arial"/>
          <w:color w:val="333333"/>
        </w:rPr>
        <w:t>Protection of Children's Personal Information</w:t>
      </w:r>
    </w:p>
    <w:p w14:paraId="78288347" w14:textId="47C7E755" w:rsidR="00CD2D9A" w:rsidRDefault="00CD2D9A" w:rsidP="00CD2D9A">
      <w:pPr>
        <w:pStyle w:val="NormalWeb"/>
        <w:rPr>
          <w:rFonts w:ascii="Arial" w:hAnsi="Arial" w:cs="Arial"/>
          <w:color w:val="333333"/>
        </w:rPr>
      </w:pPr>
      <w:r>
        <w:rPr>
          <w:rFonts w:ascii="Arial" w:hAnsi="Arial" w:cs="Arial"/>
          <w:color w:val="333333"/>
        </w:rPr>
        <w:t xml:space="preserve">ABE Service’s web site and its </w:t>
      </w:r>
      <w:del w:id="425" w:author="Microsoft Office User" w:date="2021-07-15T10:58:00Z">
        <w:r w:rsidDel="00E214BC">
          <w:rPr>
            <w:rFonts w:ascii="Arial" w:hAnsi="Arial" w:cs="Arial"/>
            <w:color w:val="333333"/>
          </w:rPr>
          <w:delText>CDMS</w:delText>
        </w:r>
      </w:del>
      <w:ins w:id="426" w:author="Microsoft Office User" w:date="2021-07-15T10:58:00Z">
        <w:r w:rsidR="00E214BC">
          <w:rPr>
            <w:rFonts w:ascii="Arial" w:hAnsi="Arial" w:cs="Arial"/>
            <w:color w:val="333333"/>
          </w:rPr>
          <w:t>CAS</w:t>
        </w:r>
      </w:ins>
      <w:r>
        <w:rPr>
          <w:rFonts w:ascii="Arial" w:hAnsi="Arial" w:cs="Arial"/>
          <w:color w:val="333333"/>
        </w:rPr>
        <w:t xml:space="preserve"> are general audience sites and do not knowingly collect any personal information from children.</w:t>
      </w:r>
    </w:p>
    <w:p w14:paraId="45413EBE" w14:textId="77777777" w:rsidR="00CD2D9A" w:rsidRDefault="00CD2D9A" w:rsidP="00CD2D9A">
      <w:pPr>
        <w:pStyle w:val="Heading4"/>
        <w:rPr>
          <w:rFonts w:ascii="Arial" w:hAnsi="Arial" w:cs="Arial"/>
          <w:color w:val="333333"/>
        </w:rPr>
      </w:pPr>
      <w:r>
        <w:rPr>
          <w:rFonts w:ascii="Arial" w:hAnsi="Arial" w:cs="Arial"/>
          <w:color w:val="333333"/>
        </w:rPr>
        <w:t>Use of Cookies</w:t>
      </w:r>
    </w:p>
    <w:p w14:paraId="7310D3EA" w14:textId="77777777" w:rsidR="00CD2D9A" w:rsidRDefault="00CD2D9A" w:rsidP="00CD2D9A">
      <w:pPr>
        <w:pStyle w:val="NormalWeb"/>
        <w:rPr>
          <w:rFonts w:ascii="Arial" w:hAnsi="Arial" w:cs="Arial"/>
          <w:color w:val="333333"/>
        </w:rPr>
      </w:pPr>
      <w:r>
        <w:rPr>
          <w:rFonts w:ascii="Arial" w:hAnsi="Arial" w:cs="Arial"/>
          <w:color w:val="333333"/>
        </w:rPr>
        <w:t>We use cookies within the secure area of our internet sites to ensure accurate information is provided to you while you conduct transactions online. A 'cookie' is a small data file that contains information in relation to your visit to a website. As soon as you exit the secure area of our internet sites the cookie that has been created is deleted. No information is stored on our cookies from one visit to the next.</w:t>
      </w:r>
    </w:p>
    <w:p w14:paraId="679EB07E" w14:textId="77777777" w:rsidR="00CD2D9A" w:rsidRDefault="00CD2D9A" w:rsidP="00CD2D9A">
      <w:pPr>
        <w:pStyle w:val="Heading4"/>
        <w:rPr>
          <w:rFonts w:ascii="Arial" w:hAnsi="Arial" w:cs="Arial"/>
          <w:color w:val="333333"/>
        </w:rPr>
      </w:pPr>
      <w:r>
        <w:rPr>
          <w:rFonts w:ascii="Arial" w:hAnsi="Arial" w:cs="Arial"/>
          <w:color w:val="333333"/>
        </w:rPr>
        <w:t>Enforcement of this Privacy Statement</w:t>
      </w:r>
    </w:p>
    <w:p w14:paraId="4DE5AE9C" w14:textId="77777777" w:rsidR="00CD2D9A" w:rsidRDefault="00CD2D9A" w:rsidP="00CD2D9A">
      <w:pPr>
        <w:pStyle w:val="NormalWeb"/>
        <w:rPr>
          <w:rFonts w:ascii="Arial" w:hAnsi="Arial" w:cs="Arial"/>
          <w:color w:val="333333"/>
        </w:rPr>
      </w:pPr>
      <w:r>
        <w:rPr>
          <w:rFonts w:ascii="Arial" w:hAnsi="Arial" w:cs="Arial"/>
          <w:color w:val="333333"/>
        </w:rPr>
        <w:t>If you have questions regarding this statement, you should first contact ABE Services by e-mail on</w:t>
      </w:r>
      <w:r>
        <w:rPr>
          <w:rStyle w:val="apple-converted-space"/>
          <w:rFonts w:ascii="Arial" w:hAnsi="Arial" w:cs="Arial"/>
          <w:color w:val="333333"/>
        </w:rPr>
        <w:t> </w:t>
      </w:r>
      <w:hyperlink r:id="rId30" w:history="1">
        <w:r>
          <w:rPr>
            <w:rStyle w:val="Hyperlink"/>
            <w:rFonts w:ascii="Arial" w:hAnsi="Arial" w:cs="Arial"/>
            <w:color w:val="0050A0"/>
          </w:rPr>
          <w:t>abeservices@outlook.com</w:t>
        </w:r>
      </w:hyperlink>
      <w:r>
        <w:rPr>
          <w:rFonts w:ascii="Arial" w:hAnsi="Arial" w:cs="Arial"/>
          <w:color w:val="333333"/>
        </w:rPr>
        <w:t>.</w:t>
      </w:r>
    </w:p>
    <w:p w14:paraId="7F687288" w14:textId="77777777" w:rsidR="00CD2D9A" w:rsidRDefault="00CD2D9A" w:rsidP="00CD2D9A">
      <w:pPr>
        <w:pStyle w:val="Heading4"/>
        <w:rPr>
          <w:rFonts w:ascii="Arial" w:hAnsi="Arial" w:cs="Arial"/>
          <w:color w:val="333333"/>
        </w:rPr>
      </w:pPr>
      <w:r>
        <w:rPr>
          <w:rFonts w:ascii="Arial" w:hAnsi="Arial" w:cs="Arial"/>
          <w:color w:val="333333"/>
        </w:rPr>
        <w:t>Changes to this Statement</w:t>
      </w:r>
    </w:p>
    <w:p w14:paraId="64FEBFC5" w14:textId="77777777" w:rsidR="00CD2D9A" w:rsidRDefault="00CD2D9A" w:rsidP="00CD2D9A">
      <w:pPr>
        <w:pStyle w:val="NormalWeb"/>
        <w:rPr>
          <w:rFonts w:ascii="Arial" w:hAnsi="Arial" w:cs="Arial"/>
          <w:color w:val="333333"/>
        </w:rPr>
      </w:pPr>
      <w:r>
        <w:rPr>
          <w:rFonts w:ascii="Arial" w:hAnsi="Arial" w:cs="Arial"/>
          <w:color w:val="333333"/>
        </w:rPr>
        <w:t>ABE Services will occasionally update this privacy statement. When ABE Services does so, ABE Services will also revise the "last updated" date at the top of the privacy statement. For material changes to this statement, ABE Services will notify you by placing prominent notice on its Web site.</w:t>
      </w:r>
    </w:p>
    <w:p w14:paraId="1C0FC5DB" w14:textId="77777777" w:rsidR="00CD2D9A" w:rsidRDefault="00CD2D9A" w:rsidP="00CD2D9A">
      <w:pPr>
        <w:pStyle w:val="Heading4"/>
        <w:rPr>
          <w:rFonts w:ascii="Arial" w:hAnsi="Arial" w:cs="Arial"/>
          <w:color w:val="333333"/>
        </w:rPr>
      </w:pPr>
      <w:r>
        <w:rPr>
          <w:rFonts w:ascii="Arial" w:hAnsi="Arial" w:cs="Arial"/>
          <w:color w:val="333333"/>
        </w:rPr>
        <w:t>Contact Information</w:t>
      </w:r>
    </w:p>
    <w:p w14:paraId="24261B82" w14:textId="77777777" w:rsidR="00CD2D9A" w:rsidRDefault="00CD2D9A" w:rsidP="00CD2D9A">
      <w:pPr>
        <w:pStyle w:val="NormalWeb"/>
        <w:rPr>
          <w:rFonts w:ascii="Arial" w:hAnsi="Arial" w:cs="Arial"/>
          <w:color w:val="333333"/>
        </w:rPr>
      </w:pPr>
      <w:r>
        <w:rPr>
          <w:rFonts w:ascii="Arial" w:hAnsi="Arial" w:cs="Arial"/>
          <w:color w:val="333333"/>
        </w:rPr>
        <w:t>ABE Services welcomes your comments regarding this privacy statement; please contact ABE Services by e-mail on</w:t>
      </w:r>
      <w:r>
        <w:rPr>
          <w:rStyle w:val="apple-converted-space"/>
          <w:rFonts w:ascii="Arial" w:hAnsi="Arial" w:cs="Arial"/>
          <w:color w:val="333333"/>
        </w:rPr>
        <w:t> </w:t>
      </w:r>
      <w:hyperlink r:id="rId31" w:history="1">
        <w:r>
          <w:rPr>
            <w:rStyle w:val="Hyperlink"/>
            <w:rFonts w:ascii="Arial" w:hAnsi="Arial" w:cs="Arial"/>
            <w:color w:val="0050A0"/>
          </w:rPr>
          <w:t>abeservices@outlook.com</w:t>
        </w:r>
      </w:hyperlink>
      <w:r>
        <w:rPr>
          <w:rFonts w:ascii="Arial" w:hAnsi="Arial" w:cs="Arial"/>
          <w:color w:val="333333"/>
        </w:rPr>
        <w:t>.</w:t>
      </w:r>
    </w:p>
    <w:p w14:paraId="64F9FF80" w14:textId="77777777" w:rsidR="00CD2D9A" w:rsidRDefault="00CD2D9A" w:rsidP="00CD2D9A">
      <w:pPr>
        <w:pStyle w:val="NormalWeb"/>
        <w:rPr>
          <w:rFonts w:ascii="Arial" w:hAnsi="Arial" w:cs="Arial"/>
          <w:color w:val="333333"/>
        </w:rPr>
      </w:pPr>
      <w:r>
        <w:rPr>
          <w:rFonts w:ascii="Arial" w:hAnsi="Arial" w:cs="Arial"/>
          <w:color w:val="333333"/>
        </w:rPr>
        <w:t> </w:t>
      </w:r>
    </w:p>
    <w:p w14:paraId="58105878" w14:textId="65CBB0F5" w:rsidR="00CD2D9A" w:rsidRDefault="00CD2D9A">
      <w:r>
        <w:br w:type="page"/>
      </w:r>
    </w:p>
    <w:p w14:paraId="52509094" w14:textId="78CBFE95" w:rsidR="00E214BC" w:rsidRDefault="00CD2D9A" w:rsidP="00CD2D9A">
      <w:pPr>
        <w:jc w:val="right"/>
      </w:pPr>
      <w:r>
        <w:lastRenderedPageBreak/>
        <w:t>ACKNOWLEDGEMENTS</w:t>
      </w:r>
    </w:p>
    <w:p w14:paraId="44F2A053" w14:textId="2AFD7648" w:rsidR="00CD2D9A" w:rsidRDefault="00CD2D9A" w:rsidP="00CD2D9A">
      <w:pPr>
        <w:jc w:val="right"/>
      </w:pPr>
    </w:p>
    <w:p w14:paraId="57E2AD19" w14:textId="77777777" w:rsidR="00CD2D9A" w:rsidRPr="00CD2D9A" w:rsidRDefault="00CD2D9A" w:rsidP="00CD2D9A">
      <w:pPr>
        <w:spacing w:before="100" w:beforeAutospacing="1" w:after="100" w:afterAutospacing="1"/>
        <w:outlineLvl w:val="1"/>
        <w:rPr>
          <w:rFonts w:ascii="Arial" w:eastAsia="Times New Roman" w:hAnsi="Arial" w:cs="Arial"/>
          <w:b/>
          <w:bCs/>
          <w:color w:val="333333"/>
          <w:sz w:val="36"/>
          <w:szCs w:val="36"/>
          <w:lang w:eastAsia="en-GB"/>
        </w:rPr>
      </w:pPr>
      <w:r w:rsidRPr="00CD2D9A">
        <w:rPr>
          <w:rFonts w:ascii="Arial" w:eastAsia="Times New Roman" w:hAnsi="Arial" w:cs="Arial"/>
          <w:b/>
          <w:bCs/>
          <w:color w:val="333333"/>
          <w:sz w:val="36"/>
          <w:szCs w:val="36"/>
          <w:lang w:eastAsia="en-GB"/>
        </w:rPr>
        <w:t>Acknowledgements</w:t>
      </w:r>
    </w:p>
    <w:p w14:paraId="2E17858E" w14:textId="77777777" w:rsidR="00CD2D9A" w:rsidRPr="00CD2D9A" w:rsidRDefault="00CD2D9A" w:rsidP="00CD2D9A">
      <w:pPr>
        <w:spacing w:before="100" w:beforeAutospacing="1" w:after="100" w:afterAutospacing="1"/>
        <w:rPr>
          <w:rFonts w:ascii="Arial" w:eastAsia="Times New Roman" w:hAnsi="Arial" w:cs="Arial"/>
          <w:color w:val="333333"/>
          <w:lang w:eastAsia="en-GB"/>
        </w:rPr>
      </w:pPr>
      <w:r w:rsidRPr="00CD2D9A">
        <w:rPr>
          <w:rFonts w:ascii="Arial" w:eastAsia="Times New Roman" w:hAnsi="Arial" w:cs="Arial"/>
          <w:color w:val="333333"/>
          <w:lang w:eastAsia="en-GB"/>
        </w:rPr>
        <w:t>ABE Services gratefully acknowledges the following:</w:t>
      </w:r>
    </w:p>
    <w:p w14:paraId="576B5A86" w14:textId="74402E05" w:rsidR="00CD2D9A" w:rsidRPr="00CD2D9A" w:rsidRDefault="00CD2D9A" w:rsidP="00CD2D9A">
      <w:pPr>
        <w:numPr>
          <w:ilvl w:val="0"/>
          <w:numId w:val="5"/>
        </w:numPr>
        <w:spacing w:before="100" w:beforeAutospacing="1" w:after="100" w:afterAutospacing="1"/>
        <w:rPr>
          <w:rFonts w:ascii="Arial" w:eastAsia="Times New Roman" w:hAnsi="Arial" w:cs="Arial"/>
          <w:color w:val="333333"/>
          <w:lang w:eastAsia="en-GB"/>
        </w:rPr>
      </w:pPr>
      <w:r w:rsidRPr="00CD2D9A">
        <w:rPr>
          <w:rFonts w:ascii="Arial" w:eastAsia="Times New Roman" w:hAnsi="Arial" w:cs="Arial"/>
          <w:color w:val="333333"/>
          <w:lang w:eastAsia="en-GB"/>
        </w:rPr>
        <w:t>The assistance of the </w:t>
      </w:r>
      <w:r w:rsidRPr="00CD2D9A">
        <w:rPr>
          <w:rFonts w:ascii="Arial" w:eastAsia="Times New Roman" w:hAnsi="Arial" w:cs="Arial"/>
          <w:b/>
          <w:bCs/>
          <w:i/>
          <w:iCs/>
          <w:color w:val="333333"/>
          <w:lang w:eastAsia="en-GB"/>
        </w:rPr>
        <w:t>ACT Territory Government </w:t>
      </w:r>
      <w:r w:rsidRPr="00CD2D9A">
        <w:rPr>
          <w:rFonts w:ascii="Arial" w:eastAsia="Times New Roman" w:hAnsi="Arial" w:cs="Arial"/>
          <w:color w:val="333333"/>
          <w:lang w:eastAsia="en-GB"/>
        </w:rPr>
        <w:t xml:space="preserve">in supporting the </w:t>
      </w:r>
      <w:del w:id="427" w:author="Microsoft Office User" w:date="2021-07-15T16:33:00Z">
        <w:r w:rsidRPr="00CD2D9A" w:rsidDel="00247BA5">
          <w:rPr>
            <w:rFonts w:ascii="Arial" w:eastAsia="Times New Roman" w:hAnsi="Arial" w:cs="Arial"/>
            <w:color w:val="333333"/>
            <w:lang w:eastAsia="en-GB"/>
          </w:rPr>
          <w:delText>commercialisation undertaken as part of</w:delText>
        </w:r>
      </w:del>
      <w:ins w:id="428" w:author="Microsoft Office User" w:date="2021-07-15T16:33:00Z">
        <w:r w:rsidR="00247BA5">
          <w:rPr>
            <w:rFonts w:ascii="Arial" w:eastAsia="Times New Roman" w:hAnsi="Arial" w:cs="Arial"/>
            <w:color w:val="333333"/>
            <w:lang w:eastAsia="en-GB"/>
          </w:rPr>
          <w:t xml:space="preserve">earlier </w:t>
        </w:r>
      </w:ins>
      <w:r w:rsidRPr="00CD2D9A">
        <w:rPr>
          <w:rFonts w:ascii="Arial" w:eastAsia="Times New Roman" w:hAnsi="Arial" w:cs="Arial"/>
          <w:color w:val="333333"/>
          <w:lang w:eastAsia="en-GB"/>
        </w:rPr>
        <w:t xml:space="preserve"> </w:t>
      </w:r>
      <w:del w:id="429" w:author="Microsoft Office User" w:date="2021-07-15T16:34:00Z">
        <w:r w:rsidRPr="00CD2D9A" w:rsidDel="00247BA5">
          <w:rPr>
            <w:rFonts w:ascii="Arial" w:eastAsia="Times New Roman" w:hAnsi="Arial" w:cs="Arial"/>
            <w:color w:val="333333"/>
            <w:lang w:eastAsia="en-GB"/>
          </w:rPr>
          <w:delText xml:space="preserve">the </w:delText>
        </w:r>
      </w:del>
      <w:r w:rsidRPr="00CD2D9A">
        <w:rPr>
          <w:rFonts w:ascii="Arial" w:eastAsia="Times New Roman" w:hAnsi="Arial" w:cs="Arial"/>
          <w:color w:val="333333"/>
          <w:lang w:eastAsia="en-GB"/>
        </w:rPr>
        <w:t xml:space="preserve">development of </w:t>
      </w:r>
      <w:del w:id="430" w:author="Microsoft Office User" w:date="2021-07-15T16:35:00Z">
        <w:r w:rsidRPr="00CD2D9A" w:rsidDel="004D22C7">
          <w:rPr>
            <w:rFonts w:ascii="Arial" w:eastAsia="Times New Roman" w:hAnsi="Arial" w:cs="Arial"/>
            <w:color w:val="333333"/>
            <w:lang w:eastAsia="en-GB"/>
          </w:rPr>
          <w:delText xml:space="preserve">the </w:delText>
        </w:r>
      </w:del>
      <w:ins w:id="431" w:author="Microsoft Office User" w:date="2021-07-15T16:35:00Z">
        <w:r w:rsidR="004D22C7">
          <w:rPr>
            <w:rFonts w:ascii="Arial" w:eastAsia="Times New Roman" w:hAnsi="Arial" w:cs="Arial"/>
            <w:color w:val="333333"/>
            <w:lang w:eastAsia="en-GB"/>
          </w:rPr>
          <w:t xml:space="preserve">an earlier Palm version of </w:t>
        </w:r>
      </w:ins>
      <w:del w:id="432" w:author="Microsoft Office User" w:date="2021-07-15T10:58:00Z">
        <w:r w:rsidRPr="00CD2D9A" w:rsidDel="00E214BC">
          <w:rPr>
            <w:rFonts w:ascii="Arial" w:eastAsia="Times New Roman" w:hAnsi="Arial" w:cs="Arial"/>
            <w:color w:val="333333"/>
            <w:lang w:eastAsia="en-GB"/>
          </w:rPr>
          <w:delText>CDMS</w:delText>
        </w:r>
      </w:del>
      <w:ins w:id="433" w:author="Microsoft Office User" w:date="2021-07-15T10:58:00Z">
        <w:r w:rsidR="00E214BC">
          <w:rPr>
            <w:rFonts w:ascii="Arial" w:eastAsia="Times New Roman" w:hAnsi="Arial" w:cs="Arial"/>
            <w:color w:val="333333"/>
            <w:lang w:eastAsia="en-GB"/>
          </w:rPr>
          <w:t>CAS</w:t>
        </w:r>
      </w:ins>
      <w:r w:rsidRPr="00CD2D9A">
        <w:rPr>
          <w:rFonts w:ascii="Arial" w:eastAsia="Times New Roman" w:hAnsi="Arial" w:cs="Arial"/>
          <w:color w:val="333333"/>
          <w:lang w:eastAsia="en-GB"/>
        </w:rPr>
        <w:t>;</w:t>
      </w:r>
    </w:p>
    <w:p w14:paraId="4C7C9A86" w14:textId="590307D8" w:rsidR="00CD2D9A" w:rsidRPr="00CD2D9A" w:rsidRDefault="00CD2D9A" w:rsidP="00CD2D9A">
      <w:pPr>
        <w:numPr>
          <w:ilvl w:val="0"/>
          <w:numId w:val="5"/>
        </w:numPr>
        <w:spacing w:before="100" w:beforeAutospacing="1" w:after="100" w:afterAutospacing="1"/>
        <w:rPr>
          <w:rFonts w:ascii="Arial" w:eastAsia="Times New Roman" w:hAnsi="Arial" w:cs="Arial"/>
          <w:color w:val="333333"/>
          <w:lang w:eastAsia="en-GB"/>
        </w:rPr>
      </w:pPr>
      <w:r w:rsidRPr="00CD2D9A">
        <w:rPr>
          <w:rFonts w:ascii="Arial" w:eastAsia="Times New Roman" w:hAnsi="Arial" w:cs="Arial"/>
          <w:color w:val="333333"/>
          <w:lang w:eastAsia="en-GB"/>
        </w:rPr>
        <w:t>The encouragement and support of the </w:t>
      </w:r>
      <w:r w:rsidRPr="00CD2D9A">
        <w:rPr>
          <w:rFonts w:ascii="Arial" w:eastAsia="Times New Roman" w:hAnsi="Arial" w:cs="Arial"/>
          <w:b/>
          <w:bCs/>
          <w:i/>
          <w:iCs/>
          <w:color w:val="333333"/>
          <w:lang w:eastAsia="en-GB"/>
        </w:rPr>
        <w:t>Master Builders Association of the ACT</w:t>
      </w:r>
      <w:ins w:id="434" w:author="Microsoft Office User" w:date="2021-07-15T16:34:00Z">
        <w:r w:rsidR="00247BA5">
          <w:rPr>
            <w:rFonts w:ascii="Arial" w:eastAsia="Times New Roman" w:hAnsi="Arial" w:cs="Arial"/>
            <w:b/>
            <w:bCs/>
            <w:i/>
            <w:iCs/>
            <w:color w:val="333333"/>
            <w:lang w:eastAsia="en-GB"/>
          </w:rPr>
          <w:t xml:space="preserve"> in regard </w:t>
        </w:r>
      </w:ins>
      <w:ins w:id="435" w:author="Microsoft Office User" w:date="2021-07-15T16:35:00Z">
        <w:r w:rsidR="004D22C7">
          <w:rPr>
            <w:rFonts w:ascii="Arial" w:eastAsia="Times New Roman" w:hAnsi="Arial" w:cs="Arial"/>
            <w:b/>
            <w:bCs/>
            <w:i/>
            <w:iCs/>
            <w:color w:val="333333"/>
            <w:lang w:eastAsia="en-GB"/>
          </w:rPr>
          <w:t xml:space="preserve">the earlier </w:t>
        </w:r>
      </w:ins>
      <w:ins w:id="436" w:author="Microsoft Office User" w:date="2021-07-15T16:36:00Z">
        <w:r w:rsidR="004D22C7">
          <w:rPr>
            <w:rFonts w:ascii="Arial" w:eastAsia="Times New Roman" w:hAnsi="Arial" w:cs="Arial"/>
            <w:b/>
            <w:bCs/>
            <w:i/>
            <w:iCs/>
            <w:color w:val="333333"/>
            <w:lang w:eastAsia="en-GB"/>
          </w:rPr>
          <w:t>version of CAS</w:t>
        </w:r>
      </w:ins>
      <w:r w:rsidRPr="00CD2D9A">
        <w:rPr>
          <w:rFonts w:ascii="Arial" w:eastAsia="Times New Roman" w:hAnsi="Arial" w:cs="Arial"/>
          <w:color w:val="333333"/>
          <w:lang w:eastAsia="en-GB"/>
        </w:rPr>
        <w:t>;</w:t>
      </w:r>
    </w:p>
    <w:p w14:paraId="6340EA55" w14:textId="6B1E27DA" w:rsidR="00CD2D9A" w:rsidRPr="00CD2D9A" w:rsidRDefault="00CD2D9A" w:rsidP="00CD2D9A">
      <w:pPr>
        <w:numPr>
          <w:ilvl w:val="0"/>
          <w:numId w:val="5"/>
        </w:numPr>
        <w:spacing w:before="100" w:beforeAutospacing="1" w:after="100" w:afterAutospacing="1"/>
        <w:rPr>
          <w:rFonts w:ascii="Arial" w:eastAsia="Times New Roman" w:hAnsi="Arial" w:cs="Arial"/>
          <w:color w:val="333333"/>
          <w:lang w:eastAsia="en-GB"/>
        </w:rPr>
      </w:pPr>
      <w:r w:rsidRPr="00CD2D9A">
        <w:rPr>
          <w:rFonts w:ascii="Arial" w:eastAsia="Times New Roman" w:hAnsi="Arial" w:cs="Arial"/>
          <w:color w:val="333333"/>
          <w:lang w:eastAsia="en-GB"/>
        </w:rPr>
        <w:t>The </w:t>
      </w:r>
      <w:r w:rsidRPr="00CD2D9A">
        <w:rPr>
          <w:rFonts w:ascii="Arial" w:eastAsia="Times New Roman" w:hAnsi="Arial" w:cs="Arial"/>
          <w:b/>
          <w:bCs/>
          <w:i/>
          <w:iCs/>
          <w:color w:val="333333"/>
          <w:lang w:eastAsia="en-GB"/>
        </w:rPr>
        <w:t>Contractors</w:t>
      </w:r>
      <w:r w:rsidRPr="00CD2D9A">
        <w:rPr>
          <w:rFonts w:ascii="Arial" w:eastAsia="Times New Roman" w:hAnsi="Arial" w:cs="Arial"/>
          <w:color w:val="333333"/>
          <w:lang w:eastAsia="en-GB"/>
        </w:rPr>
        <w:t xml:space="preserve"> in the ACT who have assisted by participation in the trials of </w:t>
      </w:r>
      <w:del w:id="437" w:author="Microsoft Office User" w:date="2021-07-15T16:34:00Z">
        <w:r w:rsidRPr="00CD2D9A" w:rsidDel="00247BA5">
          <w:rPr>
            <w:rFonts w:ascii="Arial" w:eastAsia="Times New Roman" w:hAnsi="Arial" w:cs="Arial"/>
            <w:color w:val="333333"/>
            <w:lang w:eastAsia="en-GB"/>
          </w:rPr>
          <w:delText xml:space="preserve">the </w:delText>
        </w:r>
      </w:del>
      <w:del w:id="438" w:author="Microsoft Office User" w:date="2021-07-15T10:58:00Z">
        <w:r w:rsidRPr="00CD2D9A" w:rsidDel="00E214BC">
          <w:rPr>
            <w:rFonts w:ascii="Arial" w:eastAsia="Times New Roman" w:hAnsi="Arial" w:cs="Arial"/>
            <w:color w:val="333333"/>
            <w:lang w:eastAsia="en-GB"/>
          </w:rPr>
          <w:delText>CDMS</w:delText>
        </w:r>
      </w:del>
      <w:ins w:id="439" w:author="Microsoft Office User" w:date="2021-07-15T16:36:00Z">
        <w:r w:rsidR="004D22C7">
          <w:rPr>
            <w:rFonts w:ascii="Arial" w:eastAsia="Times New Roman" w:hAnsi="Arial" w:cs="Arial"/>
            <w:color w:val="333333"/>
            <w:lang w:eastAsia="en-GB"/>
          </w:rPr>
          <w:t>the</w:t>
        </w:r>
      </w:ins>
      <w:ins w:id="440" w:author="Microsoft Office User" w:date="2021-07-15T16:34:00Z">
        <w:r w:rsidR="00247BA5">
          <w:rPr>
            <w:rFonts w:ascii="Arial" w:eastAsia="Times New Roman" w:hAnsi="Arial" w:cs="Arial"/>
            <w:color w:val="333333"/>
            <w:lang w:eastAsia="en-GB"/>
          </w:rPr>
          <w:t xml:space="preserve"> earlier </w:t>
        </w:r>
      </w:ins>
      <w:ins w:id="441" w:author="Microsoft Office User" w:date="2021-07-15T16:36:00Z">
        <w:r w:rsidR="004D22C7">
          <w:rPr>
            <w:rFonts w:ascii="Arial" w:eastAsia="Times New Roman" w:hAnsi="Arial" w:cs="Arial"/>
            <w:color w:val="333333"/>
            <w:lang w:eastAsia="en-GB"/>
          </w:rPr>
          <w:t>version</w:t>
        </w:r>
      </w:ins>
      <w:r w:rsidRPr="00CD2D9A">
        <w:rPr>
          <w:rFonts w:ascii="Arial" w:eastAsia="Times New Roman" w:hAnsi="Arial" w:cs="Arial"/>
          <w:color w:val="333333"/>
          <w:lang w:eastAsia="en-GB"/>
        </w:rPr>
        <w:t>.</w:t>
      </w:r>
    </w:p>
    <w:p w14:paraId="58AF71BC" w14:textId="77777777" w:rsidR="00CD2D9A" w:rsidRDefault="00CD2D9A" w:rsidP="00CD2D9A">
      <w:pPr>
        <w:jc w:val="right"/>
      </w:pPr>
    </w:p>
    <w:sectPr w:rsidR="00CD2D9A" w:rsidSect="00993A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832CE" w14:textId="77777777" w:rsidR="008B0694" w:rsidRDefault="008B0694" w:rsidP="00EA7E08">
      <w:r>
        <w:separator/>
      </w:r>
    </w:p>
  </w:endnote>
  <w:endnote w:type="continuationSeparator" w:id="0">
    <w:p w14:paraId="169F2269" w14:textId="77777777" w:rsidR="008B0694" w:rsidRDefault="008B0694" w:rsidP="00EA7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D9865" w14:textId="77777777" w:rsidR="008B0694" w:rsidRDefault="008B0694" w:rsidP="00EA7E08">
      <w:r>
        <w:separator/>
      </w:r>
    </w:p>
  </w:footnote>
  <w:footnote w:type="continuationSeparator" w:id="0">
    <w:p w14:paraId="737B1E34" w14:textId="77777777" w:rsidR="008B0694" w:rsidRDefault="008B0694" w:rsidP="00EA7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4D31"/>
    <w:multiLevelType w:val="multilevel"/>
    <w:tmpl w:val="2494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C6C8A"/>
    <w:multiLevelType w:val="multilevel"/>
    <w:tmpl w:val="70D4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605DD"/>
    <w:multiLevelType w:val="multilevel"/>
    <w:tmpl w:val="60C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6C45F9"/>
    <w:multiLevelType w:val="multilevel"/>
    <w:tmpl w:val="3AFE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D0E58"/>
    <w:multiLevelType w:val="multilevel"/>
    <w:tmpl w:val="DCA0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77CAB"/>
    <w:multiLevelType w:val="multilevel"/>
    <w:tmpl w:val="F3E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30601"/>
    <w:multiLevelType w:val="multilevel"/>
    <w:tmpl w:val="0F26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62DF4"/>
    <w:multiLevelType w:val="multilevel"/>
    <w:tmpl w:val="2DE2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931F7"/>
    <w:multiLevelType w:val="multilevel"/>
    <w:tmpl w:val="01A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7"/>
  </w:num>
  <w:num w:numId="6">
    <w:abstractNumId w:val="3"/>
  </w:num>
  <w:num w:numId="7">
    <w:abstractNumId w:val="6"/>
  </w:num>
  <w:num w:numId="8">
    <w:abstractNumId w:val="8"/>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89"/>
    <w:rsid w:val="0005550E"/>
    <w:rsid w:val="000A6B65"/>
    <w:rsid w:val="000C3B6B"/>
    <w:rsid w:val="001606BF"/>
    <w:rsid w:val="001C133F"/>
    <w:rsid w:val="00247BA5"/>
    <w:rsid w:val="00311E90"/>
    <w:rsid w:val="0033798B"/>
    <w:rsid w:val="00372F49"/>
    <w:rsid w:val="003A4C91"/>
    <w:rsid w:val="004344D3"/>
    <w:rsid w:val="004D22C7"/>
    <w:rsid w:val="00647460"/>
    <w:rsid w:val="006C5777"/>
    <w:rsid w:val="008B0694"/>
    <w:rsid w:val="008C5489"/>
    <w:rsid w:val="00993A11"/>
    <w:rsid w:val="00C26368"/>
    <w:rsid w:val="00CD2D9A"/>
    <w:rsid w:val="00D33C8D"/>
    <w:rsid w:val="00E214BC"/>
    <w:rsid w:val="00E25980"/>
    <w:rsid w:val="00E51035"/>
    <w:rsid w:val="00EA7E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2F61"/>
  <w15:chartTrackingRefBased/>
  <w15:docId w15:val="{D06E79E2-A3B0-C94B-8FC1-17124AD4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548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C5489"/>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D2D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D2D9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12">
    <w:name w:val="Grid Table 4 - Accent 12"/>
    <w:basedOn w:val="TableClassic1"/>
    <w:uiPriority w:val="49"/>
    <w:rsid w:val="00E25980"/>
    <w:pPr>
      <w:spacing w:before="240"/>
    </w:pPr>
    <w:rPr>
      <w:rFonts w:ascii="Arial" w:hAnsi="Arial"/>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cPr>
      <w:shd w:val="clear" w:color="auto" w:fill="auto"/>
    </w:tcPr>
    <w:tblStylePr w:type="firstRow">
      <w:rPr>
        <w:b/>
        <w:bCs/>
        <w:i/>
        <w:i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l2br w:val="none" w:sz="0" w:space="0" w:color="auto"/>
          <w:tr2bl w:val="none" w:sz="0" w:space="0" w:color="auto"/>
        </w:tcBorders>
        <w:shd w:val="clear" w:color="auto" w:fill="4472C4" w:themeFill="accent1"/>
      </w:tcPr>
    </w:tblStylePr>
    <w:tblStylePr w:type="lastRow">
      <w:rPr>
        <w:b/>
        <w:bCs/>
        <w:color w:val="auto"/>
      </w:rPr>
      <w:tblPr/>
      <w:tcPr>
        <w:tcBorders>
          <w:top w:val="double" w:sz="4" w:space="0" w:color="4472C4" w:themeColor="accent1"/>
          <w:tl2br w:val="none" w:sz="0" w:space="0" w:color="auto"/>
          <w:tr2bl w:val="none" w:sz="0" w:space="0" w:color="auto"/>
        </w:tcBorders>
      </w:tcPr>
    </w:tblStylePr>
    <w:tblStylePr w:type="firstCol">
      <w:rPr>
        <w:b/>
        <w:bCs/>
      </w:rPr>
      <w:tblPr/>
      <w:tcPr>
        <w:tcBorders>
          <w:right w:val="single" w:sz="6" w:space="0" w:color="000000"/>
          <w:tl2br w:val="none" w:sz="0" w:space="0" w:color="auto"/>
          <w:tr2bl w:val="none" w:sz="0" w:space="0" w:color="auto"/>
        </w:tcBorders>
      </w:tc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2598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semiHidden/>
    <w:unhideWhenUsed/>
    <w:rsid w:val="008C5489"/>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8C548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C548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8C5489"/>
    <w:rPr>
      <w:color w:val="0000FF"/>
      <w:u w:val="single"/>
    </w:rPr>
  </w:style>
  <w:style w:type="character" w:styleId="Strong">
    <w:name w:val="Strong"/>
    <w:basedOn w:val="DefaultParagraphFont"/>
    <w:uiPriority w:val="22"/>
    <w:qFormat/>
    <w:rsid w:val="008C5489"/>
    <w:rPr>
      <w:b/>
      <w:bCs/>
    </w:rPr>
  </w:style>
  <w:style w:type="character" w:customStyle="1" w:styleId="apple-converted-space">
    <w:name w:val="apple-converted-space"/>
    <w:basedOn w:val="DefaultParagraphFont"/>
    <w:rsid w:val="008C5489"/>
  </w:style>
  <w:style w:type="character" w:styleId="Emphasis">
    <w:name w:val="Emphasis"/>
    <w:basedOn w:val="DefaultParagraphFont"/>
    <w:uiPriority w:val="20"/>
    <w:qFormat/>
    <w:rsid w:val="00C26368"/>
    <w:rPr>
      <w:i/>
      <w:iCs/>
    </w:rPr>
  </w:style>
  <w:style w:type="character" w:customStyle="1" w:styleId="Heading3Char">
    <w:name w:val="Heading 3 Char"/>
    <w:basedOn w:val="DefaultParagraphFont"/>
    <w:link w:val="Heading3"/>
    <w:uiPriority w:val="9"/>
    <w:semiHidden/>
    <w:rsid w:val="00CD2D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D2D9A"/>
    <w:rPr>
      <w:rFonts w:asciiTheme="majorHAnsi" w:eastAsiaTheme="majorEastAsia" w:hAnsiTheme="majorHAnsi" w:cstheme="majorBidi"/>
      <w:i/>
      <w:iCs/>
      <w:color w:val="2F5496" w:themeColor="accent1" w:themeShade="BF"/>
    </w:rPr>
  </w:style>
  <w:style w:type="paragraph" w:customStyle="1" w:styleId="testimonial">
    <w:name w:val="testimonial"/>
    <w:basedOn w:val="Normal"/>
    <w:rsid w:val="00311E90"/>
    <w:pPr>
      <w:spacing w:before="100" w:beforeAutospacing="1" w:after="100" w:afterAutospacing="1"/>
    </w:pPr>
    <w:rPr>
      <w:rFonts w:ascii="Times New Roman" w:eastAsia="Times New Roman" w:hAnsi="Times New Roman" w:cs="Times New Roman"/>
      <w:lang w:eastAsia="en-GB"/>
    </w:rPr>
  </w:style>
  <w:style w:type="character" w:customStyle="1" w:styleId="Subtitle1">
    <w:name w:val="Subtitle1"/>
    <w:basedOn w:val="DefaultParagraphFont"/>
    <w:rsid w:val="00311E90"/>
  </w:style>
  <w:style w:type="paragraph" w:customStyle="1" w:styleId="just">
    <w:name w:val="just"/>
    <w:basedOn w:val="Normal"/>
    <w:rsid w:val="00311E90"/>
    <w:pPr>
      <w:spacing w:before="100" w:beforeAutospacing="1" w:after="100" w:afterAutospacing="1"/>
    </w:pPr>
    <w:rPr>
      <w:rFonts w:ascii="Times New Roman" w:eastAsia="Times New Roman" w:hAnsi="Times New Roman" w:cs="Times New Roman"/>
      <w:lang w:eastAsia="en-GB"/>
    </w:rPr>
  </w:style>
  <w:style w:type="paragraph" w:customStyle="1" w:styleId="Title1">
    <w:name w:val="Title1"/>
    <w:basedOn w:val="Normal"/>
    <w:rsid w:val="00EA7E0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EA7E08"/>
    <w:pPr>
      <w:tabs>
        <w:tab w:val="center" w:pos="4680"/>
        <w:tab w:val="right" w:pos="9360"/>
      </w:tabs>
    </w:pPr>
  </w:style>
  <w:style w:type="character" w:customStyle="1" w:styleId="HeaderChar">
    <w:name w:val="Header Char"/>
    <w:basedOn w:val="DefaultParagraphFont"/>
    <w:link w:val="Header"/>
    <w:uiPriority w:val="99"/>
    <w:rsid w:val="00EA7E08"/>
  </w:style>
  <w:style w:type="paragraph" w:styleId="Footer">
    <w:name w:val="footer"/>
    <w:basedOn w:val="Normal"/>
    <w:link w:val="FooterChar"/>
    <w:uiPriority w:val="99"/>
    <w:unhideWhenUsed/>
    <w:rsid w:val="00EA7E08"/>
    <w:pPr>
      <w:tabs>
        <w:tab w:val="center" w:pos="4680"/>
        <w:tab w:val="right" w:pos="9360"/>
      </w:tabs>
    </w:pPr>
  </w:style>
  <w:style w:type="character" w:customStyle="1" w:styleId="FooterChar">
    <w:name w:val="Footer Char"/>
    <w:basedOn w:val="DefaultParagraphFont"/>
    <w:link w:val="Footer"/>
    <w:uiPriority w:val="99"/>
    <w:rsid w:val="00EA7E08"/>
  </w:style>
  <w:style w:type="paragraph" w:styleId="z-TopofForm">
    <w:name w:val="HTML Top of Form"/>
    <w:basedOn w:val="Normal"/>
    <w:next w:val="Normal"/>
    <w:link w:val="z-TopofFormChar"/>
    <w:hidden/>
    <w:uiPriority w:val="99"/>
    <w:semiHidden/>
    <w:unhideWhenUsed/>
    <w:rsid w:val="000A6B65"/>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A6B6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0A6B65"/>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0A6B65"/>
    <w:rPr>
      <w:rFonts w:ascii="Arial" w:eastAsia="Times New Roman" w:hAnsi="Arial" w:cs="Arial"/>
      <w:vanish/>
      <w:sz w:val="16"/>
      <w:szCs w:val="16"/>
      <w:lang w:eastAsia="en-GB"/>
    </w:rPr>
  </w:style>
  <w:style w:type="character" w:customStyle="1" w:styleId="phonetitle">
    <w:name w:val="phonetitle"/>
    <w:basedOn w:val="DefaultParagraphFont"/>
    <w:rsid w:val="000A6B65"/>
  </w:style>
  <w:style w:type="paragraph" w:styleId="BalloonText">
    <w:name w:val="Balloon Text"/>
    <w:basedOn w:val="Normal"/>
    <w:link w:val="BalloonTextChar"/>
    <w:uiPriority w:val="99"/>
    <w:semiHidden/>
    <w:unhideWhenUsed/>
    <w:rsid w:val="00E214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14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36333">
      <w:bodyDiv w:val="1"/>
      <w:marLeft w:val="0"/>
      <w:marRight w:val="0"/>
      <w:marTop w:val="0"/>
      <w:marBottom w:val="0"/>
      <w:divBdr>
        <w:top w:val="none" w:sz="0" w:space="0" w:color="auto"/>
        <w:left w:val="none" w:sz="0" w:space="0" w:color="auto"/>
        <w:bottom w:val="none" w:sz="0" w:space="0" w:color="auto"/>
        <w:right w:val="none" w:sz="0" w:space="0" w:color="auto"/>
      </w:divBdr>
    </w:div>
    <w:div w:id="251357251">
      <w:bodyDiv w:val="1"/>
      <w:marLeft w:val="0"/>
      <w:marRight w:val="0"/>
      <w:marTop w:val="0"/>
      <w:marBottom w:val="0"/>
      <w:divBdr>
        <w:top w:val="none" w:sz="0" w:space="0" w:color="auto"/>
        <w:left w:val="none" w:sz="0" w:space="0" w:color="auto"/>
        <w:bottom w:val="none" w:sz="0" w:space="0" w:color="auto"/>
        <w:right w:val="none" w:sz="0" w:space="0" w:color="auto"/>
      </w:divBdr>
      <w:divsChild>
        <w:div w:id="1639801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002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67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9872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957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008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88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06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5537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201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514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72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655689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9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003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4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94950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58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41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532871">
      <w:bodyDiv w:val="1"/>
      <w:marLeft w:val="0"/>
      <w:marRight w:val="0"/>
      <w:marTop w:val="0"/>
      <w:marBottom w:val="0"/>
      <w:divBdr>
        <w:top w:val="none" w:sz="0" w:space="0" w:color="auto"/>
        <w:left w:val="none" w:sz="0" w:space="0" w:color="auto"/>
        <w:bottom w:val="none" w:sz="0" w:space="0" w:color="auto"/>
        <w:right w:val="none" w:sz="0" w:space="0" w:color="auto"/>
      </w:divBdr>
    </w:div>
    <w:div w:id="658850986">
      <w:bodyDiv w:val="1"/>
      <w:marLeft w:val="0"/>
      <w:marRight w:val="0"/>
      <w:marTop w:val="0"/>
      <w:marBottom w:val="0"/>
      <w:divBdr>
        <w:top w:val="none" w:sz="0" w:space="0" w:color="auto"/>
        <w:left w:val="none" w:sz="0" w:space="0" w:color="auto"/>
        <w:bottom w:val="none" w:sz="0" w:space="0" w:color="auto"/>
        <w:right w:val="none" w:sz="0" w:space="0" w:color="auto"/>
      </w:divBdr>
    </w:div>
    <w:div w:id="685251098">
      <w:bodyDiv w:val="1"/>
      <w:marLeft w:val="0"/>
      <w:marRight w:val="0"/>
      <w:marTop w:val="0"/>
      <w:marBottom w:val="0"/>
      <w:divBdr>
        <w:top w:val="none" w:sz="0" w:space="0" w:color="auto"/>
        <w:left w:val="none" w:sz="0" w:space="0" w:color="auto"/>
        <w:bottom w:val="none" w:sz="0" w:space="0" w:color="auto"/>
        <w:right w:val="none" w:sz="0" w:space="0" w:color="auto"/>
      </w:divBdr>
    </w:div>
    <w:div w:id="717322793">
      <w:bodyDiv w:val="1"/>
      <w:marLeft w:val="0"/>
      <w:marRight w:val="0"/>
      <w:marTop w:val="0"/>
      <w:marBottom w:val="0"/>
      <w:divBdr>
        <w:top w:val="none" w:sz="0" w:space="0" w:color="auto"/>
        <w:left w:val="none" w:sz="0" w:space="0" w:color="auto"/>
        <w:bottom w:val="none" w:sz="0" w:space="0" w:color="auto"/>
        <w:right w:val="none" w:sz="0" w:space="0" w:color="auto"/>
      </w:divBdr>
      <w:divsChild>
        <w:div w:id="3291438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04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626936">
      <w:bodyDiv w:val="1"/>
      <w:marLeft w:val="0"/>
      <w:marRight w:val="0"/>
      <w:marTop w:val="0"/>
      <w:marBottom w:val="0"/>
      <w:divBdr>
        <w:top w:val="none" w:sz="0" w:space="0" w:color="auto"/>
        <w:left w:val="none" w:sz="0" w:space="0" w:color="auto"/>
        <w:bottom w:val="none" w:sz="0" w:space="0" w:color="auto"/>
        <w:right w:val="none" w:sz="0" w:space="0" w:color="auto"/>
      </w:divBdr>
    </w:div>
    <w:div w:id="1240793208">
      <w:bodyDiv w:val="1"/>
      <w:marLeft w:val="0"/>
      <w:marRight w:val="0"/>
      <w:marTop w:val="0"/>
      <w:marBottom w:val="0"/>
      <w:divBdr>
        <w:top w:val="none" w:sz="0" w:space="0" w:color="auto"/>
        <w:left w:val="none" w:sz="0" w:space="0" w:color="auto"/>
        <w:bottom w:val="none" w:sz="0" w:space="0" w:color="auto"/>
        <w:right w:val="none" w:sz="0" w:space="0" w:color="auto"/>
      </w:divBdr>
    </w:div>
    <w:div w:id="1478452484">
      <w:bodyDiv w:val="1"/>
      <w:marLeft w:val="0"/>
      <w:marRight w:val="0"/>
      <w:marTop w:val="0"/>
      <w:marBottom w:val="0"/>
      <w:divBdr>
        <w:top w:val="none" w:sz="0" w:space="0" w:color="auto"/>
        <w:left w:val="none" w:sz="0" w:space="0" w:color="auto"/>
        <w:bottom w:val="none" w:sz="0" w:space="0" w:color="auto"/>
        <w:right w:val="none" w:sz="0" w:space="0" w:color="auto"/>
      </w:divBdr>
    </w:div>
    <w:div w:id="1521823078">
      <w:bodyDiv w:val="1"/>
      <w:marLeft w:val="0"/>
      <w:marRight w:val="0"/>
      <w:marTop w:val="0"/>
      <w:marBottom w:val="0"/>
      <w:divBdr>
        <w:top w:val="none" w:sz="0" w:space="0" w:color="auto"/>
        <w:left w:val="none" w:sz="0" w:space="0" w:color="auto"/>
        <w:bottom w:val="none" w:sz="0" w:space="0" w:color="auto"/>
        <w:right w:val="none" w:sz="0" w:space="0" w:color="auto"/>
      </w:divBdr>
      <w:divsChild>
        <w:div w:id="98462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058332">
      <w:bodyDiv w:val="1"/>
      <w:marLeft w:val="0"/>
      <w:marRight w:val="0"/>
      <w:marTop w:val="0"/>
      <w:marBottom w:val="0"/>
      <w:divBdr>
        <w:top w:val="none" w:sz="0" w:space="0" w:color="auto"/>
        <w:left w:val="none" w:sz="0" w:space="0" w:color="auto"/>
        <w:bottom w:val="none" w:sz="0" w:space="0" w:color="auto"/>
        <w:right w:val="none" w:sz="0" w:space="0" w:color="auto"/>
      </w:divBdr>
    </w:div>
    <w:div w:id="1556771835">
      <w:bodyDiv w:val="1"/>
      <w:marLeft w:val="0"/>
      <w:marRight w:val="0"/>
      <w:marTop w:val="0"/>
      <w:marBottom w:val="0"/>
      <w:divBdr>
        <w:top w:val="none" w:sz="0" w:space="0" w:color="auto"/>
        <w:left w:val="none" w:sz="0" w:space="0" w:color="auto"/>
        <w:bottom w:val="none" w:sz="0" w:space="0" w:color="auto"/>
        <w:right w:val="none" w:sz="0" w:space="0" w:color="auto"/>
      </w:divBdr>
    </w:div>
    <w:div w:id="1599829787">
      <w:bodyDiv w:val="1"/>
      <w:marLeft w:val="0"/>
      <w:marRight w:val="0"/>
      <w:marTop w:val="0"/>
      <w:marBottom w:val="0"/>
      <w:divBdr>
        <w:top w:val="none" w:sz="0" w:space="0" w:color="auto"/>
        <w:left w:val="none" w:sz="0" w:space="0" w:color="auto"/>
        <w:bottom w:val="none" w:sz="0" w:space="0" w:color="auto"/>
        <w:right w:val="none" w:sz="0" w:space="0" w:color="auto"/>
      </w:divBdr>
      <w:divsChild>
        <w:div w:id="322007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199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2207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4134062">
      <w:bodyDiv w:val="1"/>
      <w:marLeft w:val="0"/>
      <w:marRight w:val="0"/>
      <w:marTop w:val="0"/>
      <w:marBottom w:val="0"/>
      <w:divBdr>
        <w:top w:val="none" w:sz="0" w:space="0" w:color="auto"/>
        <w:left w:val="none" w:sz="0" w:space="0" w:color="auto"/>
        <w:bottom w:val="none" w:sz="0" w:space="0" w:color="auto"/>
        <w:right w:val="none" w:sz="0" w:space="0" w:color="auto"/>
      </w:divBdr>
    </w:div>
    <w:div w:id="1788893286">
      <w:bodyDiv w:val="1"/>
      <w:marLeft w:val="0"/>
      <w:marRight w:val="0"/>
      <w:marTop w:val="0"/>
      <w:marBottom w:val="0"/>
      <w:divBdr>
        <w:top w:val="none" w:sz="0" w:space="0" w:color="auto"/>
        <w:left w:val="none" w:sz="0" w:space="0" w:color="auto"/>
        <w:bottom w:val="none" w:sz="0" w:space="0" w:color="auto"/>
        <w:right w:val="none" w:sz="0" w:space="0" w:color="auto"/>
      </w:divBdr>
      <w:divsChild>
        <w:div w:id="683060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896505">
              <w:marLeft w:val="0"/>
              <w:marRight w:val="0"/>
              <w:marTop w:val="0"/>
              <w:marBottom w:val="0"/>
              <w:divBdr>
                <w:top w:val="none" w:sz="0" w:space="0" w:color="auto"/>
                <w:left w:val="none" w:sz="0" w:space="0" w:color="auto"/>
                <w:bottom w:val="none" w:sz="0" w:space="0" w:color="auto"/>
                <w:right w:val="none" w:sz="0" w:space="0" w:color="auto"/>
              </w:divBdr>
            </w:div>
          </w:divsChild>
        </w:div>
        <w:div w:id="1659112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556427">
      <w:bodyDiv w:val="1"/>
      <w:marLeft w:val="0"/>
      <w:marRight w:val="0"/>
      <w:marTop w:val="0"/>
      <w:marBottom w:val="0"/>
      <w:divBdr>
        <w:top w:val="none" w:sz="0" w:space="0" w:color="auto"/>
        <w:left w:val="none" w:sz="0" w:space="0" w:color="auto"/>
        <w:bottom w:val="none" w:sz="0" w:space="0" w:color="auto"/>
        <w:right w:val="none" w:sz="0" w:space="0" w:color="auto"/>
      </w:divBdr>
      <w:divsChild>
        <w:div w:id="61028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MikeEvans/Documents/AMS%20Documents/ABE%20Services/ABE%20-%20Web%20Site/John's%20Web%20Material%2010-06/LightABE/CDMS_How_it_works.htm" TargetMode="External"/><Relationship Id="rId18" Type="http://schemas.openxmlformats.org/officeDocument/2006/relationships/hyperlink" Target="file:///Users/MikeEvans/Documents/AMS%20Documents/ABE%20Services/ABE%20-%20Web%20Site/John's%20Web%20Material%2010-06/LightABE/CDMS_How_it_works.htm" TargetMode="External"/><Relationship Id="rId26" Type="http://schemas.openxmlformats.org/officeDocument/2006/relationships/hyperlink" Target="http://www.saiglobal.com.au" TargetMode="External"/><Relationship Id="rId3" Type="http://schemas.openxmlformats.org/officeDocument/2006/relationships/settings" Target="settings.xml"/><Relationship Id="rId21" Type="http://schemas.openxmlformats.org/officeDocument/2006/relationships/hyperlink" Target="file:///Users/MikeEvans/Documents/AMS%20Documents/ABE%20Services/ABE%20-%20Web%20Site/John's%20Web%20Material%2010-06/LightABE/CDMS_How_it_works.htm" TargetMode="External"/><Relationship Id="rId34" Type="http://schemas.openxmlformats.org/officeDocument/2006/relationships/theme" Target="theme/theme1.xml"/><Relationship Id="rId7" Type="http://schemas.openxmlformats.org/officeDocument/2006/relationships/hyperlink" Target="mailto:abeservices@outlook.com" TargetMode="External"/><Relationship Id="rId12" Type="http://schemas.openxmlformats.org/officeDocument/2006/relationships/hyperlink" Target="file:///Users/MikeEvans/Documents/AMS%20Documents/ABE%20Services/ABE%20-%20Web%20Site/John's%20Web%20Material%2010-06/LightABE/CDMS_How_it_works.htm" TargetMode="External"/><Relationship Id="rId17" Type="http://schemas.openxmlformats.org/officeDocument/2006/relationships/hyperlink" Target="file:///Users/MikeEvans/Documents/AMS%20Documents/ABE%20Services/ABE%20-%20Web%20Site/John's%20Web%20Material%2010-06/LightABE/CDMS_How_it_works.htm" TargetMode="External"/><Relationship Id="rId25" Type="http://schemas.openxmlformats.org/officeDocument/2006/relationships/hyperlink" Target="http://www.amspl.com.au"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file:///Users/MikeEvans/Documents/AMS%20Documents/ABE%20Services/ABE%20-%20Web%20Site/John's%20Web%20Material%2010-06/LightABE/CDMS_How_it_works.htm" TargetMode="External"/><Relationship Id="rId20" Type="http://schemas.openxmlformats.org/officeDocument/2006/relationships/hyperlink" Target="file:///Users/MikeEvans/Documents/AMS%20Documents/ABE%20Services/ABE%20-%20Web%20Site/John's%20Web%20Material%2010-06/LightABE/CDMS_How_it_works.htm" TargetMode="External"/><Relationship Id="rId29" Type="http://schemas.openxmlformats.org/officeDocument/2006/relationships/hyperlink" Target="mailto:abeservices@outloo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MikeEvans/Documents/AMS%20Documents/ABE%20Services/ABE%20-%20Web%20Site/John's%20Web%20Material%2010-06/LightABE/CDMS_How_it_works.htm" TargetMode="External"/><Relationship Id="rId24" Type="http://schemas.openxmlformats.org/officeDocument/2006/relationships/hyperlink" Target="http://www.mba.org.au"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www.standards.com.au" TargetMode="External"/><Relationship Id="rId28" Type="http://schemas.openxmlformats.org/officeDocument/2006/relationships/hyperlink" Target="http://www.abeservices.com.au" TargetMode="External"/><Relationship Id="rId10" Type="http://schemas.openxmlformats.org/officeDocument/2006/relationships/hyperlink" Target="file:///Users/MikeEvans/Documents/AMS%20Documents/ABE%20Services/ABE%20-%20Web%20Site/John's%20Web%20Material%2010-06/LightABE/CDMS_How_it_works.htm" TargetMode="External"/><Relationship Id="rId19" Type="http://schemas.openxmlformats.org/officeDocument/2006/relationships/hyperlink" Target="file:///Users/MikeEvans/Documents/AMS%20Documents/ABE%20Services/ABE%20-%20Web%20Site/John's%20Web%20Material%2010-06/LightABE/CDMS_How_it_works.htm" TargetMode="External"/><Relationship Id="rId31" Type="http://schemas.openxmlformats.org/officeDocument/2006/relationships/hyperlink" Target="mailto:abeservices@outlook.com" TargetMode="External"/><Relationship Id="rId4" Type="http://schemas.openxmlformats.org/officeDocument/2006/relationships/webSettings" Target="webSettings.xml"/><Relationship Id="rId9" Type="http://schemas.openxmlformats.org/officeDocument/2006/relationships/hyperlink" Target="file:///Users/MikeEvans/Documents/AMS%20Documents/ABE%20Services/ABE%20-%20Web%20Site/John's%20Web%20Material%2010-06/LightABE/CDMS_How_it_works.htm" TargetMode="External"/><Relationship Id="rId14" Type="http://schemas.openxmlformats.org/officeDocument/2006/relationships/hyperlink" Target="file:///Users/MikeEvans/Documents/AMS%20Documents/ABE%20Services/ABE%20-%20Web%20Site/John's%20Web%20Material%2010-06/LightABE/CDMS_How_it_works.htm" TargetMode="External"/><Relationship Id="rId22" Type="http://schemas.openxmlformats.org/officeDocument/2006/relationships/hyperlink" Target="file:///Users/MikeEvans/Documents/AMS%20Documents/ABE%20Services/ABE%20-%20Web%20Site/John's%20Web%20Material%2010-06/LightABE/CDMS_How_it_works.htm" TargetMode="External"/><Relationship Id="rId27" Type="http://schemas.openxmlformats.org/officeDocument/2006/relationships/hyperlink" Target="http://www.ieaust.org.au/about_us/divisions/canberra/index.html%20" TargetMode="External"/><Relationship Id="rId30" Type="http://schemas.openxmlformats.org/officeDocument/2006/relationships/hyperlink" Target="mailto:abeservices@outlook.com" TargetMode="External"/><Relationship Id="rId8" Type="http://schemas.openxmlformats.org/officeDocument/2006/relationships/hyperlink" Target="file:///Users/MikeEvans/Documents/AMS%20Documents/ABE%20Services/ABE%20-%20Web%20Site/John's%20Web%20Material%2010-06/LightABE/CDMS_How_it_wor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23</Pages>
  <Words>7177</Words>
  <Characters>39694</Characters>
  <Application>Microsoft Office Word</Application>
  <DocSecurity>0</DocSecurity>
  <Lines>748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2021-07-14T08:21:00Z</dcterms:created>
  <dcterms:modified xsi:type="dcterms:W3CDTF">2021-07-15T06:50:00Z</dcterms:modified>
</cp:coreProperties>
</file>